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2B37C" w14:textId="76D3447A" w:rsidR="00377C82" w:rsidRDefault="00F131CB" w:rsidP="0060523C">
      <w:pPr>
        <w:pStyle w:val="a4"/>
        <w:wordWrap w:val="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A33BB">
        <w:rPr>
          <w:rFonts w:ascii="Arial" w:hAnsi="Arial" w:hint="eastAsia"/>
        </w:rPr>
        <w:t>SmartOJ</w:t>
      </w:r>
      <w:r w:rsidR="00DA33BB">
        <w:rPr>
          <w:rFonts w:ascii="Arial" w:hAnsi="Arial" w:hint="eastAsia"/>
        </w:rPr>
        <w:t>系统</w:t>
      </w:r>
      <w:r>
        <w:rPr>
          <w:rFonts w:ascii="Arial" w:hAnsi="Arial"/>
        </w:rPr>
        <w:fldChar w:fldCharType="end"/>
      </w:r>
    </w:p>
    <w:p w14:paraId="67AC5A4F" w14:textId="77777777" w:rsidR="00377C82" w:rsidRDefault="00F131CB">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A33BB">
        <w:rPr>
          <w:rFonts w:ascii="Arial" w:hAnsi="Arial" w:hint="eastAsia"/>
        </w:rPr>
        <w:t>软件需求规约</w:t>
      </w:r>
      <w:r>
        <w:rPr>
          <w:rFonts w:ascii="Arial" w:hAnsi="Arial"/>
        </w:rPr>
        <w:fldChar w:fldCharType="end"/>
      </w:r>
    </w:p>
    <w:p w14:paraId="6D6A7B56" w14:textId="77777777" w:rsidR="00377C82" w:rsidRDefault="00377C82"/>
    <w:p w14:paraId="290A966B" w14:textId="77777777" w:rsidR="00377C82" w:rsidRDefault="00377C82"/>
    <w:p w14:paraId="16394A3C" w14:textId="014494BE" w:rsidR="00377C82" w:rsidRDefault="00F131CB">
      <w:pPr>
        <w:pStyle w:val="a4"/>
        <w:jc w:val="right"/>
        <w:rPr>
          <w:sz w:val="28"/>
        </w:rPr>
      </w:pPr>
      <w:r>
        <w:rPr>
          <w:rFonts w:hint="eastAsia"/>
          <w:sz w:val="28"/>
        </w:rPr>
        <w:t>版本</w:t>
      </w:r>
      <w:r w:rsidR="00FC73D1">
        <w:rPr>
          <w:rFonts w:ascii="Arial" w:hAnsi="Arial"/>
          <w:sz w:val="28"/>
        </w:rPr>
        <w:t xml:space="preserve"> &lt;1.2</w:t>
      </w:r>
      <w:r>
        <w:rPr>
          <w:rFonts w:ascii="Arial" w:hAnsi="Arial"/>
          <w:sz w:val="28"/>
        </w:rPr>
        <w:t>&gt;</w:t>
      </w:r>
    </w:p>
    <w:p w14:paraId="2EE19E97" w14:textId="77777777" w:rsidR="00377C82" w:rsidRDefault="00377C82">
      <w:pPr>
        <w:pStyle w:val="a4"/>
        <w:rPr>
          <w:sz w:val="28"/>
        </w:rPr>
      </w:pPr>
    </w:p>
    <w:p w14:paraId="7BC74ECA" w14:textId="3317671F" w:rsidR="00DF307E" w:rsidRPr="00A861D6" w:rsidRDefault="00DF307E" w:rsidP="00DF307E">
      <w:pPr>
        <w:widowControl/>
        <w:spacing w:line="600" w:lineRule="auto"/>
        <w:jc w:val="center"/>
        <w:rPr>
          <w:rFonts w:hAnsi="宋体" w:cs="宋体"/>
          <w:sz w:val="32"/>
          <w:szCs w:val="32"/>
        </w:rPr>
      </w:pPr>
      <w:r w:rsidRPr="00A861D6">
        <w:rPr>
          <w:rFonts w:hAnsi="宋体" w:cs="宋体" w:hint="eastAsia"/>
          <w:sz w:val="32"/>
          <w:szCs w:val="32"/>
        </w:rPr>
        <w:t>学    院：</w:t>
      </w:r>
      <w:r>
        <w:rPr>
          <w:rFonts w:hAnsi="宋体" w:cs="宋体" w:hint="eastAsia"/>
          <w:sz w:val="32"/>
          <w:szCs w:val="32"/>
          <w:u w:val="single"/>
        </w:rPr>
        <w:t>南京大学计算机</w:t>
      </w:r>
      <w:r>
        <w:rPr>
          <w:rFonts w:hAnsi="宋体" w:cs="宋体"/>
          <w:sz w:val="32"/>
          <w:szCs w:val="32"/>
          <w:u w:val="single"/>
        </w:rPr>
        <w:t>科学与技术系</w:t>
      </w:r>
    </w:p>
    <w:p w14:paraId="282698BD" w14:textId="15794639" w:rsidR="00DF307E" w:rsidRPr="00A861D6" w:rsidRDefault="00DF307E" w:rsidP="00DF307E">
      <w:pPr>
        <w:widowControl/>
        <w:spacing w:line="600" w:lineRule="auto"/>
        <w:jc w:val="center"/>
        <w:rPr>
          <w:rFonts w:hAnsi="宋体" w:cs="宋体"/>
          <w:color w:val="000000"/>
          <w:sz w:val="32"/>
          <w:szCs w:val="32"/>
          <w:u w:val="single"/>
        </w:rPr>
      </w:pPr>
      <w:r w:rsidRPr="00A861D6">
        <w:rPr>
          <w:rFonts w:hAnsi="宋体" w:cs="宋体" w:hint="eastAsia"/>
          <w:sz w:val="32"/>
          <w:szCs w:val="32"/>
        </w:rPr>
        <w:t>成    员：</w:t>
      </w:r>
      <w:r>
        <w:rPr>
          <w:rFonts w:hAnsi="宋体" w:cs="宋体" w:hint="eastAsia"/>
          <w:color w:val="000000"/>
          <w:sz w:val="32"/>
          <w:szCs w:val="32"/>
          <w:u w:val="single"/>
        </w:rPr>
        <w:t>刘驭壬</w:t>
      </w:r>
      <w:r>
        <w:rPr>
          <w:rFonts w:hAnsi="宋体" w:cs="宋体"/>
          <w:color w:val="000000"/>
          <w:sz w:val="32"/>
          <w:szCs w:val="32"/>
          <w:u w:val="single"/>
        </w:rPr>
        <w:t>、</w:t>
      </w:r>
      <w:r>
        <w:rPr>
          <w:rFonts w:hAnsi="宋体" w:cs="宋体" w:hint="eastAsia"/>
          <w:color w:val="000000"/>
          <w:sz w:val="32"/>
          <w:szCs w:val="32"/>
          <w:u w:val="single"/>
        </w:rPr>
        <w:t>徐志航</w:t>
      </w:r>
      <w:r>
        <w:rPr>
          <w:rFonts w:hAnsi="宋体" w:cs="宋体"/>
          <w:color w:val="000000"/>
          <w:sz w:val="32"/>
          <w:szCs w:val="32"/>
          <w:u w:val="single"/>
        </w:rPr>
        <w:t>、汤闻誉、</w:t>
      </w:r>
      <w:r>
        <w:rPr>
          <w:rFonts w:hAnsi="宋体" w:cs="宋体" w:hint="eastAsia"/>
          <w:color w:val="000000"/>
          <w:sz w:val="32"/>
          <w:szCs w:val="32"/>
          <w:u w:val="single"/>
        </w:rPr>
        <w:t>乔泽清</w:t>
      </w:r>
    </w:p>
    <w:p w14:paraId="6BBE6027" w14:textId="4ADBDCCB" w:rsidR="00DF307E" w:rsidRPr="00A861D6" w:rsidRDefault="00DF307E" w:rsidP="00DF307E">
      <w:pPr>
        <w:widowControl/>
        <w:spacing w:line="600" w:lineRule="auto"/>
        <w:jc w:val="center"/>
        <w:rPr>
          <w:rFonts w:hAnsi="宋体" w:cs="宋体"/>
          <w:color w:val="000000"/>
          <w:sz w:val="32"/>
          <w:szCs w:val="32"/>
        </w:rPr>
      </w:pPr>
      <w:r w:rsidRPr="00A861D6">
        <w:rPr>
          <w:rFonts w:hAnsi="宋体" w:cs="宋体" w:hint="eastAsia"/>
          <w:color w:val="000000"/>
          <w:sz w:val="32"/>
          <w:szCs w:val="32"/>
        </w:rPr>
        <w:t>完成日期：</w:t>
      </w:r>
      <w:r>
        <w:rPr>
          <w:rFonts w:hAnsi="宋体" w:cs="宋体" w:hint="eastAsia"/>
          <w:color w:val="000000"/>
          <w:sz w:val="32"/>
          <w:szCs w:val="32"/>
          <w:u w:val="single"/>
        </w:rPr>
        <w:t>2016</w:t>
      </w:r>
      <w:r w:rsidRPr="00A861D6">
        <w:rPr>
          <w:rFonts w:hAnsi="宋体" w:cs="宋体" w:hint="eastAsia"/>
          <w:color w:val="000000"/>
          <w:sz w:val="32"/>
          <w:szCs w:val="32"/>
          <w:u w:val="single"/>
        </w:rPr>
        <w:t>年</w:t>
      </w:r>
      <w:r>
        <w:rPr>
          <w:rFonts w:hAnsi="宋体" w:cs="宋体" w:hint="eastAsia"/>
          <w:color w:val="000000"/>
          <w:sz w:val="32"/>
          <w:szCs w:val="32"/>
          <w:u w:val="single"/>
        </w:rPr>
        <w:t>10</w:t>
      </w:r>
      <w:r w:rsidRPr="00A861D6">
        <w:rPr>
          <w:rFonts w:hAnsi="宋体" w:cs="宋体" w:hint="eastAsia"/>
          <w:color w:val="000000"/>
          <w:sz w:val="32"/>
          <w:szCs w:val="32"/>
          <w:u w:val="single"/>
        </w:rPr>
        <w:t>月</w:t>
      </w:r>
      <w:r w:rsidR="001863B9">
        <w:rPr>
          <w:rFonts w:hAnsi="宋体" w:cs="宋体"/>
          <w:color w:val="000000"/>
          <w:sz w:val="32"/>
          <w:szCs w:val="32"/>
          <w:u w:val="single"/>
        </w:rPr>
        <w:t>20</w:t>
      </w:r>
      <w:bookmarkStart w:id="0" w:name="_GoBack"/>
      <w:bookmarkEnd w:id="0"/>
      <w:r w:rsidRPr="00A861D6">
        <w:rPr>
          <w:rFonts w:hAnsi="宋体" w:cs="宋体" w:hint="eastAsia"/>
          <w:color w:val="000000"/>
          <w:sz w:val="32"/>
          <w:szCs w:val="32"/>
          <w:u w:val="single"/>
        </w:rPr>
        <w:t>日</w:t>
      </w:r>
    </w:p>
    <w:p w14:paraId="2D5DBDA4" w14:textId="77777777" w:rsidR="00377C82" w:rsidRDefault="00377C82" w:rsidP="00DF307E">
      <w:pPr>
        <w:pStyle w:val="a9"/>
        <w:jc w:val="center"/>
      </w:pPr>
    </w:p>
    <w:p w14:paraId="00410B8F" w14:textId="77777777" w:rsidR="00377C82" w:rsidRDefault="00377C82" w:rsidP="00DF307E">
      <w:pPr>
        <w:pStyle w:val="a9"/>
        <w:jc w:val="center"/>
        <w:sectPr w:rsidR="00377C82">
          <w:headerReference w:type="default" r:id="rId7"/>
          <w:pgSz w:w="12240" w:h="15840" w:code="1"/>
          <w:pgMar w:top="1440" w:right="1440" w:bottom="1440" w:left="1440" w:header="720" w:footer="720" w:gutter="0"/>
          <w:cols w:space="720"/>
          <w:vAlign w:val="center"/>
        </w:sectPr>
      </w:pPr>
    </w:p>
    <w:p w14:paraId="5A650B4B" w14:textId="77777777" w:rsidR="00377C82" w:rsidRDefault="00F131CB">
      <w:pPr>
        <w:pStyle w:val="a4"/>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77C82" w14:paraId="2EBDE31F" w14:textId="77777777">
        <w:tc>
          <w:tcPr>
            <w:tcW w:w="2304" w:type="dxa"/>
          </w:tcPr>
          <w:p w14:paraId="716F2BBD" w14:textId="77777777" w:rsidR="00377C82" w:rsidRDefault="00F131CB">
            <w:pPr>
              <w:pStyle w:val="Tabletext"/>
              <w:jc w:val="center"/>
              <w:rPr>
                <w:b/>
              </w:rPr>
            </w:pPr>
            <w:r>
              <w:rPr>
                <w:rFonts w:hint="eastAsia"/>
                <w:b/>
              </w:rPr>
              <w:t>日期</w:t>
            </w:r>
          </w:p>
        </w:tc>
        <w:tc>
          <w:tcPr>
            <w:tcW w:w="1152" w:type="dxa"/>
          </w:tcPr>
          <w:p w14:paraId="50EDE4AD" w14:textId="77777777" w:rsidR="00377C82" w:rsidRDefault="00F131CB">
            <w:pPr>
              <w:pStyle w:val="Tabletext"/>
              <w:jc w:val="center"/>
              <w:rPr>
                <w:b/>
              </w:rPr>
            </w:pPr>
            <w:r>
              <w:rPr>
                <w:rFonts w:hint="eastAsia"/>
                <w:b/>
              </w:rPr>
              <w:t>版本</w:t>
            </w:r>
          </w:p>
        </w:tc>
        <w:tc>
          <w:tcPr>
            <w:tcW w:w="3744" w:type="dxa"/>
          </w:tcPr>
          <w:p w14:paraId="516A93CB" w14:textId="77777777" w:rsidR="00377C82" w:rsidRDefault="00F131CB">
            <w:pPr>
              <w:pStyle w:val="Tabletext"/>
              <w:jc w:val="center"/>
              <w:rPr>
                <w:b/>
              </w:rPr>
            </w:pPr>
            <w:r>
              <w:rPr>
                <w:rFonts w:hint="eastAsia"/>
                <w:b/>
              </w:rPr>
              <w:t>说明</w:t>
            </w:r>
          </w:p>
        </w:tc>
        <w:tc>
          <w:tcPr>
            <w:tcW w:w="2304" w:type="dxa"/>
          </w:tcPr>
          <w:p w14:paraId="00B4AF83" w14:textId="77777777" w:rsidR="00377C82" w:rsidRDefault="00F131CB">
            <w:pPr>
              <w:pStyle w:val="Tabletext"/>
              <w:jc w:val="center"/>
              <w:rPr>
                <w:b/>
              </w:rPr>
            </w:pPr>
            <w:r>
              <w:rPr>
                <w:rFonts w:hint="eastAsia"/>
                <w:b/>
              </w:rPr>
              <w:t>作者</w:t>
            </w:r>
          </w:p>
        </w:tc>
      </w:tr>
      <w:tr w:rsidR="00377C82" w14:paraId="6D2E54FC" w14:textId="77777777">
        <w:tc>
          <w:tcPr>
            <w:tcW w:w="2304" w:type="dxa"/>
          </w:tcPr>
          <w:p w14:paraId="45BEEE62" w14:textId="77777777" w:rsidR="00377C82" w:rsidRDefault="00F131CB">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48CC0DF0" w14:textId="77777777" w:rsidR="00377C82" w:rsidRDefault="00F131CB">
            <w:pPr>
              <w:pStyle w:val="Tabletext"/>
            </w:pPr>
            <w:r>
              <w:t>&lt;x.x&gt;</w:t>
            </w:r>
          </w:p>
        </w:tc>
        <w:tc>
          <w:tcPr>
            <w:tcW w:w="3744" w:type="dxa"/>
          </w:tcPr>
          <w:p w14:paraId="573F9ABC" w14:textId="77777777" w:rsidR="00377C82" w:rsidRDefault="00F131CB">
            <w:pPr>
              <w:pStyle w:val="Tabletext"/>
            </w:pPr>
            <w:r>
              <w:rPr>
                <w:rFonts w:ascii="Times New Roman"/>
              </w:rPr>
              <w:t>&lt;</w:t>
            </w:r>
            <w:r>
              <w:rPr>
                <w:rFonts w:hint="eastAsia"/>
              </w:rPr>
              <w:t>详细信息</w:t>
            </w:r>
            <w:r>
              <w:rPr>
                <w:rFonts w:ascii="Times New Roman"/>
              </w:rPr>
              <w:t>&gt;</w:t>
            </w:r>
          </w:p>
        </w:tc>
        <w:tc>
          <w:tcPr>
            <w:tcW w:w="2304" w:type="dxa"/>
          </w:tcPr>
          <w:p w14:paraId="3E200360" w14:textId="77777777" w:rsidR="00377C82" w:rsidRDefault="00F131CB">
            <w:pPr>
              <w:pStyle w:val="Tabletext"/>
            </w:pPr>
            <w:r>
              <w:rPr>
                <w:rFonts w:ascii="Times New Roman"/>
              </w:rPr>
              <w:t>&lt;</w:t>
            </w:r>
            <w:r>
              <w:rPr>
                <w:rFonts w:hint="eastAsia"/>
              </w:rPr>
              <w:t>姓名</w:t>
            </w:r>
            <w:r>
              <w:rPr>
                <w:rFonts w:ascii="Times New Roman"/>
              </w:rPr>
              <w:t>&gt;</w:t>
            </w:r>
          </w:p>
        </w:tc>
      </w:tr>
      <w:tr w:rsidR="00377C82" w14:paraId="26329B1D" w14:textId="77777777" w:rsidTr="00A809CB">
        <w:trPr>
          <w:trHeight w:val="404"/>
        </w:trPr>
        <w:tc>
          <w:tcPr>
            <w:tcW w:w="2304" w:type="dxa"/>
          </w:tcPr>
          <w:p w14:paraId="257F42F5" w14:textId="77777777" w:rsidR="00377C82" w:rsidRDefault="00A809CB">
            <w:pPr>
              <w:pStyle w:val="Tabletext"/>
            </w:pPr>
            <w:r>
              <w:t>12/10/2016</w:t>
            </w:r>
          </w:p>
        </w:tc>
        <w:tc>
          <w:tcPr>
            <w:tcW w:w="1152" w:type="dxa"/>
          </w:tcPr>
          <w:p w14:paraId="1E386AC7" w14:textId="4D541F63" w:rsidR="00377C82" w:rsidRDefault="00281C8E">
            <w:pPr>
              <w:pStyle w:val="Tabletext"/>
            </w:pPr>
            <w:r>
              <w:t>&lt;1.0</w:t>
            </w:r>
            <w:r w:rsidR="00A809CB">
              <w:t>&gt;</w:t>
            </w:r>
          </w:p>
        </w:tc>
        <w:tc>
          <w:tcPr>
            <w:tcW w:w="3744" w:type="dxa"/>
          </w:tcPr>
          <w:p w14:paraId="7565097D" w14:textId="77777777" w:rsidR="00377C82" w:rsidRDefault="00A809CB">
            <w:pPr>
              <w:pStyle w:val="Tabletext"/>
            </w:pPr>
            <w:r>
              <w:rPr>
                <w:rFonts w:hint="eastAsia"/>
              </w:rPr>
              <w:t>第一次制作</w:t>
            </w:r>
          </w:p>
        </w:tc>
        <w:tc>
          <w:tcPr>
            <w:tcW w:w="2304" w:type="dxa"/>
          </w:tcPr>
          <w:p w14:paraId="4029FF44" w14:textId="02BACCE7" w:rsidR="00377C82" w:rsidRDefault="00DC4DD3">
            <w:pPr>
              <w:pStyle w:val="Tabletext"/>
            </w:pPr>
            <w:r>
              <w:rPr>
                <w:rFonts w:hint="eastAsia"/>
              </w:rPr>
              <w:t>全体</w:t>
            </w:r>
            <w:r>
              <w:t>成员</w:t>
            </w:r>
          </w:p>
        </w:tc>
      </w:tr>
      <w:tr w:rsidR="00377C82" w14:paraId="0D37B178" w14:textId="77777777">
        <w:tc>
          <w:tcPr>
            <w:tcW w:w="2304" w:type="dxa"/>
          </w:tcPr>
          <w:p w14:paraId="7E755EFB" w14:textId="5B01EF92" w:rsidR="00377C82" w:rsidRDefault="002E79B2" w:rsidP="00D45A42">
            <w:pPr>
              <w:pStyle w:val="Tabletext"/>
            </w:pPr>
            <w:r>
              <w:t>12/1</w:t>
            </w:r>
            <w:r w:rsidR="00D45A42">
              <w:rPr>
                <w:rFonts w:hint="eastAsia"/>
              </w:rPr>
              <w:t>0</w:t>
            </w:r>
            <w:r>
              <w:t>/2016</w:t>
            </w:r>
          </w:p>
        </w:tc>
        <w:tc>
          <w:tcPr>
            <w:tcW w:w="1152" w:type="dxa"/>
          </w:tcPr>
          <w:p w14:paraId="77C9ACE8" w14:textId="75B5B9A5" w:rsidR="00377C82" w:rsidRDefault="002E79B2">
            <w:pPr>
              <w:pStyle w:val="Tabletext"/>
            </w:pPr>
            <w:r>
              <w:t>&lt;1.1&gt;</w:t>
            </w:r>
          </w:p>
        </w:tc>
        <w:tc>
          <w:tcPr>
            <w:tcW w:w="3744" w:type="dxa"/>
          </w:tcPr>
          <w:p w14:paraId="0EFB2583" w14:textId="6AAD064A" w:rsidR="00377C82" w:rsidRDefault="002E79B2">
            <w:pPr>
              <w:pStyle w:val="Tabletext"/>
            </w:pPr>
            <w:r>
              <w:t>完成</w:t>
            </w:r>
            <w:r>
              <w:rPr>
                <w:rFonts w:hint="eastAsia"/>
              </w:rPr>
              <w:t>详细</w:t>
            </w:r>
            <w:r>
              <w:t>文档的</w:t>
            </w:r>
            <w:r>
              <w:rPr>
                <w:rFonts w:hint="eastAsia"/>
              </w:rPr>
              <w:t>编写</w:t>
            </w:r>
          </w:p>
        </w:tc>
        <w:tc>
          <w:tcPr>
            <w:tcW w:w="2304" w:type="dxa"/>
          </w:tcPr>
          <w:p w14:paraId="53DAD55A" w14:textId="7EB337F9" w:rsidR="00377C82" w:rsidRDefault="002E79B2">
            <w:pPr>
              <w:pStyle w:val="Tabletext"/>
            </w:pPr>
            <w:r>
              <w:t>全体成员</w:t>
            </w:r>
          </w:p>
        </w:tc>
      </w:tr>
      <w:tr w:rsidR="00377C82" w14:paraId="247C4F6B" w14:textId="77777777">
        <w:tc>
          <w:tcPr>
            <w:tcW w:w="2304" w:type="dxa"/>
          </w:tcPr>
          <w:p w14:paraId="2C9FFEEB" w14:textId="2F70FA93" w:rsidR="00377C82" w:rsidRDefault="00D45A42">
            <w:pPr>
              <w:pStyle w:val="Tabletext"/>
            </w:pPr>
            <w:r>
              <w:rPr>
                <w:rFonts w:hint="eastAsia"/>
              </w:rPr>
              <w:t>20/10/2016</w:t>
            </w:r>
          </w:p>
        </w:tc>
        <w:tc>
          <w:tcPr>
            <w:tcW w:w="1152" w:type="dxa"/>
          </w:tcPr>
          <w:p w14:paraId="11034B4D" w14:textId="29D2F82A" w:rsidR="00377C82" w:rsidRDefault="00D45A42">
            <w:pPr>
              <w:pStyle w:val="Tabletext"/>
            </w:pPr>
            <w:r>
              <w:rPr>
                <w:rFonts w:hint="eastAsia"/>
              </w:rPr>
              <w:t>&lt;1.2&gt;</w:t>
            </w:r>
          </w:p>
        </w:tc>
        <w:tc>
          <w:tcPr>
            <w:tcW w:w="3744" w:type="dxa"/>
          </w:tcPr>
          <w:p w14:paraId="466C78DA" w14:textId="0FBA63F6" w:rsidR="00377C82" w:rsidRDefault="00D45A42">
            <w:pPr>
              <w:pStyle w:val="Tabletext"/>
            </w:pPr>
            <w:r>
              <w:rPr>
                <w:rFonts w:hint="eastAsia"/>
              </w:rPr>
              <w:t>补充文档信息和错误修改</w:t>
            </w:r>
          </w:p>
        </w:tc>
        <w:tc>
          <w:tcPr>
            <w:tcW w:w="2304" w:type="dxa"/>
          </w:tcPr>
          <w:p w14:paraId="4A651FA8" w14:textId="00633346" w:rsidR="00377C82" w:rsidRDefault="00D45A42">
            <w:pPr>
              <w:pStyle w:val="Tabletext"/>
            </w:pPr>
            <w:r>
              <w:rPr>
                <w:rFonts w:hint="eastAsia"/>
              </w:rPr>
              <w:t>全体成员</w:t>
            </w:r>
          </w:p>
        </w:tc>
      </w:tr>
    </w:tbl>
    <w:p w14:paraId="4FFF781D" w14:textId="77777777" w:rsidR="00377C82" w:rsidRDefault="00377C82"/>
    <w:p w14:paraId="16AFCBE0" w14:textId="77777777" w:rsidR="00377C82" w:rsidRDefault="00F131CB">
      <w:pPr>
        <w:pStyle w:val="a4"/>
      </w:pPr>
      <w:r>
        <w:br w:type="page"/>
      </w:r>
      <w:r>
        <w:rPr>
          <w:rFonts w:hint="eastAsia"/>
        </w:rPr>
        <w:t>目录</w:t>
      </w:r>
    </w:p>
    <w:p w14:paraId="601572CC" w14:textId="77777777" w:rsidR="00DA33BB" w:rsidRDefault="00F131CB">
      <w:pPr>
        <w:pStyle w:val="10"/>
        <w:tabs>
          <w:tab w:val="left" w:pos="864"/>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r w:rsidR="00DA33BB">
        <w:rPr>
          <w:noProof/>
        </w:rPr>
        <w:t>1.</w:t>
      </w:r>
      <w:r w:rsidR="00DA33BB">
        <w:rPr>
          <w:rFonts w:asciiTheme="minorHAnsi" w:eastAsiaTheme="minorEastAsia" w:hAnsiTheme="minorHAnsi" w:cstheme="minorBidi"/>
          <w:noProof/>
          <w:kern w:val="2"/>
          <w:sz w:val="24"/>
          <w:szCs w:val="24"/>
        </w:rPr>
        <w:tab/>
      </w:r>
      <w:r w:rsidR="00DA33BB">
        <w:rPr>
          <w:rFonts w:hint="eastAsia"/>
          <w:noProof/>
        </w:rPr>
        <w:t>简介</w:t>
      </w:r>
      <w:r w:rsidR="00DA33BB">
        <w:rPr>
          <w:noProof/>
        </w:rPr>
        <w:tab/>
      </w:r>
      <w:r w:rsidR="00DA33BB">
        <w:rPr>
          <w:noProof/>
        </w:rPr>
        <w:fldChar w:fldCharType="begin"/>
      </w:r>
      <w:r w:rsidR="00DA33BB">
        <w:rPr>
          <w:noProof/>
        </w:rPr>
        <w:instrText xml:space="preserve"> PAGEREF _Toc464164299 \h </w:instrText>
      </w:r>
      <w:r w:rsidR="00DA33BB">
        <w:rPr>
          <w:noProof/>
        </w:rPr>
      </w:r>
      <w:r w:rsidR="00DA33BB">
        <w:rPr>
          <w:noProof/>
        </w:rPr>
        <w:fldChar w:fldCharType="separate"/>
      </w:r>
      <w:r w:rsidR="00DA33BB">
        <w:rPr>
          <w:noProof/>
        </w:rPr>
        <w:t>4</w:t>
      </w:r>
      <w:r w:rsidR="00DA33BB">
        <w:rPr>
          <w:noProof/>
        </w:rPr>
        <w:fldChar w:fldCharType="end"/>
      </w:r>
    </w:p>
    <w:p w14:paraId="31E1ED07" w14:textId="77777777" w:rsidR="00DA33BB" w:rsidRDefault="00DA33BB">
      <w:pPr>
        <w:pStyle w:val="20"/>
        <w:tabs>
          <w:tab w:val="left" w:pos="1200"/>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_Toc464164300 \h </w:instrText>
      </w:r>
      <w:r>
        <w:rPr>
          <w:noProof/>
        </w:rPr>
      </w:r>
      <w:r>
        <w:rPr>
          <w:noProof/>
        </w:rPr>
        <w:fldChar w:fldCharType="separate"/>
      </w:r>
      <w:r>
        <w:rPr>
          <w:noProof/>
        </w:rPr>
        <w:t>4</w:t>
      </w:r>
      <w:r>
        <w:rPr>
          <w:noProof/>
        </w:rPr>
        <w:fldChar w:fldCharType="end"/>
      </w:r>
    </w:p>
    <w:p w14:paraId="434EF51E" w14:textId="77777777" w:rsidR="00DA33BB" w:rsidRDefault="00DA33BB">
      <w:pPr>
        <w:pStyle w:val="20"/>
        <w:tabs>
          <w:tab w:val="left" w:pos="1200"/>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范围</w:t>
      </w:r>
      <w:r>
        <w:rPr>
          <w:noProof/>
        </w:rPr>
        <w:tab/>
      </w:r>
      <w:r>
        <w:rPr>
          <w:noProof/>
        </w:rPr>
        <w:fldChar w:fldCharType="begin"/>
      </w:r>
      <w:r>
        <w:rPr>
          <w:noProof/>
        </w:rPr>
        <w:instrText xml:space="preserve"> PAGEREF _Toc464164301 \h </w:instrText>
      </w:r>
      <w:r>
        <w:rPr>
          <w:noProof/>
        </w:rPr>
      </w:r>
      <w:r>
        <w:rPr>
          <w:noProof/>
        </w:rPr>
        <w:fldChar w:fldCharType="separate"/>
      </w:r>
      <w:r>
        <w:rPr>
          <w:noProof/>
        </w:rPr>
        <w:t>4</w:t>
      </w:r>
      <w:r>
        <w:rPr>
          <w:noProof/>
        </w:rPr>
        <w:fldChar w:fldCharType="end"/>
      </w:r>
    </w:p>
    <w:p w14:paraId="471E55FE" w14:textId="77777777" w:rsidR="00DA33BB" w:rsidRDefault="00DA33BB">
      <w:pPr>
        <w:pStyle w:val="20"/>
        <w:tabs>
          <w:tab w:val="left" w:pos="1200"/>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参考资料</w:t>
      </w:r>
      <w:r>
        <w:rPr>
          <w:noProof/>
        </w:rPr>
        <w:tab/>
      </w:r>
      <w:r>
        <w:rPr>
          <w:noProof/>
        </w:rPr>
        <w:fldChar w:fldCharType="begin"/>
      </w:r>
      <w:r>
        <w:rPr>
          <w:noProof/>
        </w:rPr>
        <w:instrText xml:space="preserve"> PAGEREF _Toc464164302 \h </w:instrText>
      </w:r>
      <w:r>
        <w:rPr>
          <w:noProof/>
        </w:rPr>
      </w:r>
      <w:r>
        <w:rPr>
          <w:noProof/>
        </w:rPr>
        <w:fldChar w:fldCharType="separate"/>
      </w:r>
      <w:r>
        <w:rPr>
          <w:noProof/>
        </w:rPr>
        <w:t>4</w:t>
      </w:r>
      <w:r>
        <w:rPr>
          <w:noProof/>
        </w:rPr>
        <w:fldChar w:fldCharType="end"/>
      </w:r>
    </w:p>
    <w:p w14:paraId="71D5BFCC" w14:textId="77777777" w:rsidR="00DA33BB" w:rsidRDefault="00DA33BB">
      <w:pPr>
        <w:pStyle w:val="10"/>
        <w:tabs>
          <w:tab w:val="left" w:pos="864"/>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整体说明</w:t>
      </w:r>
      <w:r>
        <w:rPr>
          <w:noProof/>
        </w:rPr>
        <w:tab/>
      </w:r>
      <w:r>
        <w:rPr>
          <w:noProof/>
        </w:rPr>
        <w:fldChar w:fldCharType="begin"/>
      </w:r>
      <w:r>
        <w:rPr>
          <w:noProof/>
        </w:rPr>
        <w:instrText xml:space="preserve"> PAGEREF _Toc464164303 \h </w:instrText>
      </w:r>
      <w:r>
        <w:rPr>
          <w:noProof/>
        </w:rPr>
      </w:r>
      <w:r>
        <w:rPr>
          <w:noProof/>
        </w:rPr>
        <w:fldChar w:fldCharType="separate"/>
      </w:r>
      <w:r>
        <w:rPr>
          <w:noProof/>
        </w:rPr>
        <w:t>4</w:t>
      </w:r>
      <w:r>
        <w:rPr>
          <w:noProof/>
        </w:rPr>
        <w:fldChar w:fldCharType="end"/>
      </w:r>
    </w:p>
    <w:p w14:paraId="302BDCBD" w14:textId="77777777" w:rsidR="00DA33BB" w:rsidRDefault="00DA33BB">
      <w:pPr>
        <w:pStyle w:val="10"/>
        <w:tabs>
          <w:tab w:val="left" w:pos="864"/>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具体需求</w:t>
      </w:r>
      <w:r>
        <w:rPr>
          <w:noProof/>
        </w:rPr>
        <w:tab/>
      </w:r>
      <w:r>
        <w:rPr>
          <w:noProof/>
        </w:rPr>
        <w:fldChar w:fldCharType="begin"/>
      </w:r>
      <w:r>
        <w:rPr>
          <w:noProof/>
        </w:rPr>
        <w:instrText xml:space="preserve"> PAGEREF _Toc464164304 \h </w:instrText>
      </w:r>
      <w:r>
        <w:rPr>
          <w:noProof/>
        </w:rPr>
      </w:r>
      <w:r>
        <w:rPr>
          <w:noProof/>
        </w:rPr>
        <w:fldChar w:fldCharType="separate"/>
      </w:r>
      <w:r>
        <w:rPr>
          <w:noProof/>
        </w:rPr>
        <w:t>5</w:t>
      </w:r>
      <w:r>
        <w:rPr>
          <w:noProof/>
        </w:rPr>
        <w:fldChar w:fldCharType="end"/>
      </w:r>
    </w:p>
    <w:p w14:paraId="1DBFFA3B" w14:textId="77777777" w:rsidR="00DA33BB" w:rsidRDefault="00DA33BB">
      <w:pPr>
        <w:pStyle w:val="20"/>
        <w:tabs>
          <w:tab w:val="left" w:pos="1200"/>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功能</w:t>
      </w:r>
      <w:r>
        <w:rPr>
          <w:noProof/>
        </w:rPr>
        <w:tab/>
      </w:r>
      <w:r>
        <w:rPr>
          <w:noProof/>
        </w:rPr>
        <w:fldChar w:fldCharType="begin"/>
      </w:r>
      <w:r>
        <w:rPr>
          <w:noProof/>
        </w:rPr>
        <w:instrText xml:space="preserve"> PAGEREF _Toc464164305 \h </w:instrText>
      </w:r>
      <w:r>
        <w:rPr>
          <w:noProof/>
        </w:rPr>
      </w:r>
      <w:r>
        <w:rPr>
          <w:noProof/>
        </w:rPr>
        <w:fldChar w:fldCharType="separate"/>
      </w:r>
      <w:r>
        <w:rPr>
          <w:noProof/>
        </w:rPr>
        <w:t>5</w:t>
      </w:r>
      <w:r>
        <w:rPr>
          <w:noProof/>
        </w:rPr>
        <w:fldChar w:fldCharType="end"/>
      </w:r>
    </w:p>
    <w:p w14:paraId="68EF6C6B" w14:textId="2A8DB5CC" w:rsidR="00DA33BB" w:rsidRDefault="00DA33BB">
      <w:pPr>
        <w:pStyle w:val="30"/>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noProof/>
        </w:rPr>
        <w:t>&lt;SF1:</w:t>
      </w:r>
      <w:r>
        <w:rPr>
          <w:rFonts w:hint="eastAsia"/>
          <w:noProof/>
        </w:rPr>
        <w:t>在线编辑</w:t>
      </w:r>
      <w:r>
        <w:rPr>
          <w:noProof/>
        </w:rPr>
        <w:t>&gt;</w:t>
      </w:r>
      <w:r>
        <w:rPr>
          <w:noProof/>
        </w:rPr>
        <w:tab/>
      </w:r>
      <w:r>
        <w:rPr>
          <w:noProof/>
        </w:rPr>
        <w:fldChar w:fldCharType="begin"/>
      </w:r>
      <w:r>
        <w:rPr>
          <w:noProof/>
        </w:rPr>
        <w:instrText xml:space="preserve"> PAGEREF _Toc464164306 \h </w:instrText>
      </w:r>
      <w:r>
        <w:rPr>
          <w:noProof/>
        </w:rPr>
      </w:r>
      <w:r>
        <w:rPr>
          <w:noProof/>
        </w:rPr>
        <w:fldChar w:fldCharType="separate"/>
      </w:r>
      <w:r>
        <w:rPr>
          <w:noProof/>
        </w:rPr>
        <w:t>5</w:t>
      </w:r>
      <w:r>
        <w:rPr>
          <w:noProof/>
        </w:rPr>
        <w:fldChar w:fldCharType="end"/>
      </w:r>
    </w:p>
    <w:p w14:paraId="441F2D8C" w14:textId="0464B929" w:rsidR="00DA33BB" w:rsidRDefault="00DA33BB">
      <w:pPr>
        <w:pStyle w:val="30"/>
        <w:rPr>
          <w:rFonts w:asciiTheme="minorHAnsi" w:eastAsiaTheme="minorEastAsia" w:hAnsiTheme="minorHAnsi" w:cstheme="minorBidi"/>
          <w:noProof/>
          <w:kern w:val="2"/>
          <w:sz w:val="24"/>
          <w:szCs w:val="24"/>
        </w:rPr>
      </w:pPr>
      <w:r>
        <w:rPr>
          <w:noProof/>
        </w:rPr>
        <w:t>3.1.2 &lt;SF2:</w:t>
      </w:r>
      <w:r w:rsidR="00D15836">
        <w:rPr>
          <w:rFonts w:hint="eastAsia"/>
          <w:noProof/>
        </w:rPr>
        <w:t>实时</w:t>
      </w:r>
      <w:r>
        <w:rPr>
          <w:rFonts w:hint="eastAsia"/>
          <w:noProof/>
        </w:rPr>
        <w:t>语法错误</w:t>
      </w:r>
      <w:r w:rsidR="00D15836">
        <w:rPr>
          <w:rFonts w:hint="eastAsia"/>
          <w:noProof/>
        </w:rPr>
        <w:t>提醒</w:t>
      </w:r>
      <w:r>
        <w:rPr>
          <w:noProof/>
        </w:rPr>
        <w:t>&gt;</w:t>
      </w:r>
      <w:r>
        <w:rPr>
          <w:noProof/>
        </w:rPr>
        <w:tab/>
      </w:r>
      <w:r>
        <w:rPr>
          <w:noProof/>
        </w:rPr>
        <w:fldChar w:fldCharType="begin"/>
      </w:r>
      <w:r>
        <w:rPr>
          <w:noProof/>
        </w:rPr>
        <w:instrText xml:space="preserve"> PAGEREF _Toc464164307 \h </w:instrText>
      </w:r>
      <w:r>
        <w:rPr>
          <w:noProof/>
        </w:rPr>
      </w:r>
      <w:r>
        <w:rPr>
          <w:noProof/>
        </w:rPr>
        <w:fldChar w:fldCharType="separate"/>
      </w:r>
      <w:r>
        <w:rPr>
          <w:noProof/>
        </w:rPr>
        <w:t>5</w:t>
      </w:r>
      <w:r>
        <w:rPr>
          <w:noProof/>
        </w:rPr>
        <w:fldChar w:fldCharType="end"/>
      </w:r>
    </w:p>
    <w:p w14:paraId="7B23242E" w14:textId="2F2E561F" w:rsidR="00DA33BB" w:rsidRDefault="00DA33BB">
      <w:pPr>
        <w:pStyle w:val="30"/>
        <w:rPr>
          <w:rFonts w:asciiTheme="minorHAnsi" w:eastAsiaTheme="minorEastAsia" w:hAnsiTheme="minorHAnsi" w:cstheme="minorBidi"/>
          <w:noProof/>
          <w:kern w:val="2"/>
          <w:sz w:val="24"/>
          <w:szCs w:val="24"/>
        </w:rPr>
      </w:pPr>
      <w:r>
        <w:rPr>
          <w:noProof/>
        </w:rPr>
        <w:t>3.1.3 &lt;SF3:</w:t>
      </w:r>
      <w:r>
        <w:rPr>
          <w:rFonts w:hint="eastAsia"/>
          <w:noProof/>
        </w:rPr>
        <w:t>题目展示</w:t>
      </w:r>
      <w:r>
        <w:rPr>
          <w:noProof/>
        </w:rPr>
        <w:t xml:space="preserve"> &gt;</w:t>
      </w:r>
      <w:r>
        <w:rPr>
          <w:noProof/>
        </w:rPr>
        <w:tab/>
      </w:r>
      <w:r>
        <w:rPr>
          <w:noProof/>
        </w:rPr>
        <w:fldChar w:fldCharType="begin"/>
      </w:r>
      <w:r>
        <w:rPr>
          <w:noProof/>
        </w:rPr>
        <w:instrText xml:space="preserve"> PAGEREF _Toc464164308 \h </w:instrText>
      </w:r>
      <w:r>
        <w:rPr>
          <w:noProof/>
        </w:rPr>
      </w:r>
      <w:r>
        <w:rPr>
          <w:noProof/>
        </w:rPr>
        <w:fldChar w:fldCharType="separate"/>
      </w:r>
      <w:r>
        <w:rPr>
          <w:noProof/>
        </w:rPr>
        <w:t>5</w:t>
      </w:r>
      <w:r>
        <w:rPr>
          <w:noProof/>
        </w:rPr>
        <w:fldChar w:fldCharType="end"/>
      </w:r>
    </w:p>
    <w:p w14:paraId="0E2FEE20" w14:textId="77777777" w:rsidR="00DA33BB" w:rsidRDefault="00DA33BB">
      <w:pPr>
        <w:pStyle w:val="30"/>
        <w:rPr>
          <w:rFonts w:asciiTheme="minorHAnsi" w:eastAsiaTheme="minorEastAsia" w:hAnsiTheme="minorHAnsi" w:cstheme="minorBidi"/>
          <w:noProof/>
          <w:kern w:val="2"/>
          <w:sz w:val="24"/>
          <w:szCs w:val="24"/>
        </w:rPr>
      </w:pPr>
      <w:r>
        <w:rPr>
          <w:noProof/>
        </w:rPr>
        <w:t>3.1.4 &lt;SF4:</w:t>
      </w:r>
      <w:r>
        <w:rPr>
          <w:rFonts w:hint="eastAsia"/>
          <w:noProof/>
        </w:rPr>
        <w:t>题目检索</w:t>
      </w:r>
      <w:r>
        <w:rPr>
          <w:noProof/>
        </w:rPr>
        <w:t>&gt;</w:t>
      </w:r>
      <w:r>
        <w:rPr>
          <w:noProof/>
        </w:rPr>
        <w:tab/>
      </w:r>
      <w:r>
        <w:rPr>
          <w:noProof/>
        </w:rPr>
        <w:fldChar w:fldCharType="begin"/>
      </w:r>
      <w:r>
        <w:rPr>
          <w:noProof/>
        </w:rPr>
        <w:instrText xml:space="preserve"> PAGEREF _Toc464164309 \h </w:instrText>
      </w:r>
      <w:r>
        <w:rPr>
          <w:noProof/>
        </w:rPr>
      </w:r>
      <w:r>
        <w:rPr>
          <w:noProof/>
        </w:rPr>
        <w:fldChar w:fldCharType="separate"/>
      </w:r>
      <w:r>
        <w:rPr>
          <w:noProof/>
        </w:rPr>
        <w:t>5</w:t>
      </w:r>
      <w:r>
        <w:rPr>
          <w:noProof/>
        </w:rPr>
        <w:fldChar w:fldCharType="end"/>
      </w:r>
    </w:p>
    <w:p w14:paraId="5FCF0D60" w14:textId="04740171" w:rsidR="00DA33BB" w:rsidRDefault="00DA33BB">
      <w:pPr>
        <w:pStyle w:val="30"/>
        <w:rPr>
          <w:rFonts w:asciiTheme="minorHAnsi" w:eastAsiaTheme="minorEastAsia" w:hAnsiTheme="minorHAnsi" w:cstheme="minorBidi"/>
          <w:noProof/>
          <w:kern w:val="2"/>
          <w:sz w:val="24"/>
          <w:szCs w:val="24"/>
        </w:rPr>
      </w:pPr>
      <w:r>
        <w:rPr>
          <w:noProof/>
        </w:rPr>
        <w:t>3.1.5 &lt;SF5:</w:t>
      </w:r>
      <w:r w:rsidR="00D15836">
        <w:rPr>
          <w:rFonts w:hint="eastAsia"/>
          <w:noProof/>
        </w:rPr>
        <w:t>提交代码，得到</w:t>
      </w:r>
      <w:r>
        <w:rPr>
          <w:rFonts w:hint="eastAsia"/>
          <w:noProof/>
        </w:rPr>
        <w:t>反馈信息</w:t>
      </w:r>
      <w:r>
        <w:rPr>
          <w:noProof/>
        </w:rPr>
        <w:t>&gt;</w:t>
      </w:r>
      <w:r>
        <w:rPr>
          <w:noProof/>
        </w:rPr>
        <w:tab/>
      </w:r>
      <w:r>
        <w:rPr>
          <w:noProof/>
        </w:rPr>
        <w:fldChar w:fldCharType="begin"/>
      </w:r>
      <w:r>
        <w:rPr>
          <w:noProof/>
        </w:rPr>
        <w:instrText xml:space="preserve"> PAGEREF _Toc464164310 \h </w:instrText>
      </w:r>
      <w:r>
        <w:rPr>
          <w:noProof/>
        </w:rPr>
      </w:r>
      <w:r>
        <w:rPr>
          <w:noProof/>
        </w:rPr>
        <w:fldChar w:fldCharType="separate"/>
      </w:r>
      <w:r>
        <w:rPr>
          <w:noProof/>
        </w:rPr>
        <w:t>5</w:t>
      </w:r>
      <w:r>
        <w:rPr>
          <w:noProof/>
        </w:rPr>
        <w:fldChar w:fldCharType="end"/>
      </w:r>
    </w:p>
    <w:p w14:paraId="25410E38" w14:textId="015D5A97" w:rsidR="00DA33BB" w:rsidRDefault="00DA33BB">
      <w:pPr>
        <w:pStyle w:val="30"/>
        <w:rPr>
          <w:rFonts w:asciiTheme="minorHAnsi" w:eastAsiaTheme="minorEastAsia" w:hAnsiTheme="minorHAnsi" w:cstheme="minorBidi"/>
          <w:noProof/>
          <w:kern w:val="2"/>
          <w:sz w:val="24"/>
          <w:szCs w:val="24"/>
        </w:rPr>
      </w:pPr>
      <w:r>
        <w:rPr>
          <w:noProof/>
        </w:rPr>
        <w:t>3.1.6 &lt;</w:t>
      </w:r>
      <w:r w:rsidR="00D15836">
        <w:rPr>
          <w:rFonts w:hint="eastAsia"/>
          <w:noProof/>
        </w:rPr>
        <w:t>SF</w:t>
      </w:r>
      <w:r w:rsidR="00D15836">
        <w:rPr>
          <w:noProof/>
        </w:rPr>
        <w:t>6:</w:t>
      </w:r>
      <w:r>
        <w:rPr>
          <w:rFonts w:hint="eastAsia"/>
          <w:noProof/>
        </w:rPr>
        <w:t>发布修改题目，</w:t>
      </w:r>
      <w:r w:rsidR="00D15836">
        <w:rPr>
          <w:rFonts w:hint="eastAsia"/>
          <w:noProof/>
        </w:rPr>
        <w:t>查看相关信息</w:t>
      </w:r>
      <w:r>
        <w:rPr>
          <w:noProof/>
        </w:rPr>
        <w:t>&gt;</w:t>
      </w:r>
      <w:r>
        <w:rPr>
          <w:noProof/>
        </w:rPr>
        <w:tab/>
      </w:r>
      <w:r>
        <w:rPr>
          <w:noProof/>
        </w:rPr>
        <w:fldChar w:fldCharType="begin"/>
      </w:r>
      <w:r>
        <w:rPr>
          <w:noProof/>
        </w:rPr>
        <w:instrText xml:space="preserve"> PAGEREF _Toc464164311 \h </w:instrText>
      </w:r>
      <w:r>
        <w:rPr>
          <w:noProof/>
        </w:rPr>
      </w:r>
      <w:r>
        <w:rPr>
          <w:noProof/>
        </w:rPr>
        <w:fldChar w:fldCharType="separate"/>
      </w:r>
      <w:r>
        <w:rPr>
          <w:noProof/>
        </w:rPr>
        <w:t>5</w:t>
      </w:r>
      <w:r>
        <w:rPr>
          <w:noProof/>
        </w:rPr>
        <w:fldChar w:fldCharType="end"/>
      </w:r>
    </w:p>
    <w:p w14:paraId="4BCB34DD" w14:textId="5CE688DD" w:rsidR="00DA33BB" w:rsidRDefault="00DA33BB">
      <w:pPr>
        <w:pStyle w:val="30"/>
        <w:rPr>
          <w:rFonts w:asciiTheme="minorHAnsi" w:eastAsiaTheme="minorEastAsia" w:hAnsiTheme="minorHAnsi" w:cstheme="minorBidi"/>
          <w:noProof/>
          <w:kern w:val="2"/>
          <w:sz w:val="24"/>
          <w:szCs w:val="24"/>
        </w:rPr>
      </w:pPr>
      <w:r>
        <w:rPr>
          <w:noProof/>
        </w:rPr>
        <w:t>3.1.7 &lt;</w:t>
      </w:r>
      <w:r w:rsidR="00D15836">
        <w:rPr>
          <w:noProof/>
        </w:rPr>
        <w:t>SF7:</w:t>
      </w:r>
      <w:r w:rsidR="00D15836">
        <w:rPr>
          <w:rFonts w:hint="eastAsia"/>
          <w:noProof/>
        </w:rPr>
        <w:t>手动批改</w:t>
      </w:r>
      <w:r w:rsidR="0020662D">
        <w:rPr>
          <w:rFonts w:hint="eastAsia"/>
          <w:noProof/>
        </w:rPr>
        <w:t>，</w:t>
      </w:r>
      <w:r>
        <w:rPr>
          <w:rFonts w:hint="eastAsia"/>
          <w:noProof/>
        </w:rPr>
        <w:t>添加评语</w:t>
      </w:r>
      <w:r>
        <w:rPr>
          <w:noProof/>
        </w:rPr>
        <w:t>&gt;</w:t>
      </w:r>
      <w:r>
        <w:rPr>
          <w:noProof/>
        </w:rPr>
        <w:tab/>
      </w:r>
      <w:r>
        <w:rPr>
          <w:noProof/>
        </w:rPr>
        <w:fldChar w:fldCharType="begin"/>
      </w:r>
      <w:r>
        <w:rPr>
          <w:noProof/>
        </w:rPr>
        <w:instrText xml:space="preserve"> PAGEREF _Toc464164312 \h </w:instrText>
      </w:r>
      <w:r>
        <w:rPr>
          <w:noProof/>
        </w:rPr>
      </w:r>
      <w:r>
        <w:rPr>
          <w:noProof/>
        </w:rPr>
        <w:fldChar w:fldCharType="separate"/>
      </w:r>
      <w:r>
        <w:rPr>
          <w:noProof/>
        </w:rPr>
        <w:t>5</w:t>
      </w:r>
      <w:r>
        <w:rPr>
          <w:noProof/>
        </w:rPr>
        <w:fldChar w:fldCharType="end"/>
      </w:r>
    </w:p>
    <w:p w14:paraId="4DB7D6CE" w14:textId="5D72A699" w:rsidR="00DA33BB" w:rsidRDefault="00DA33BB">
      <w:pPr>
        <w:pStyle w:val="30"/>
        <w:rPr>
          <w:rFonts w:asciiTheme="minorHAnsi" w:eastAsiaTheme="minorEastAsia" w:hAnsiTheme="minorHAnsi" w:cstheme="minorBidi"/>
          <w:noProof/>
          <w:kern w:val="2"/>
          <w:sz w:val="24"/>
          <w:szCs w:val="24"/>
        </w:rPr>
      </w:pPr>
      <w:r>
        <w:rPr>
          <w:noProof/>
        </w:rPr>
        <w:t>3.1.8 &lt;</w:t>
      </w:r>
      <w:r w:rsidR="00D15836">
        <w:rPr>
          <w:noProof/>
        </w:rPr>
        <w:t>SF8:</w:t>
      </w:r>
      <w:r w:rsidR="00D15836">
        <w:rPr>
          <w:rFonts w:hint="eastAsia"/>
          <w:noProof/>
        </w:rPr>
        <w:t>反馈错误，智能定位</w:t>
      </w:r>
      <w:r>
        <w:rPr>
          <w:noProof/>
        </w:rPr>
        <w:t>&gt;</w:t>
      </w:r>
      <w:r>
        <w:rPr>
          <w:noProof/>
        </w:rPr>
        <w:tab/>
      </w:r>
      <w:r>
        <w:rPr>
          <w:noProof/>
        </w:rPr>
        <w:fldChar w:fldCharType="begin"/>
      </w:r>
      <w:r>
        <w:rPr>
          <w:noProof/>
        </w:rPr>
        <w:instrText xml:space="preserve"> PAGEREF _Toc464164313 \h </w:instrText>
      </w:r>
      <w:r>
        <w:rPr>
          <w:noProof/>
        </w:rPr>
      </w:r>
      <w:r>
        <w:rPr>
          <w:noProof/>
        </w:rPr>
        <w:fldChar w:fldCharType="separate"/>
      </w:r>
      <w:r>
        <w:rPr>
          <w:noProof/>
        </w:rPr>
        <w:t>6</w:t>
      </w:r>
      <w:r>
        <w:rPr>
          <w:noProof/>
        </w:rPr>
        <w:fldChar w:fldCharType="end"/>
      </w:r>
    </w:p>
    <w:p w14:paraId="10B4CB8B" w14:textId="7E903FD8" w:rsidR="00C35E5B" w:rsidRDefault="00DA33BB" w:rsidP="00C35E5B">
      <w:pPr>
        <w:pStyle w:val="30"/>
        <w:rPr>
          <w:noProof/>
        </w:rPr>
      </w:pPr>
      <w:r>
        <w:rPr>
          <w:noProof/>
        </w:rPr>
        <w:t>3.1.9 &lt;</w:t>
      </w:r>
      <w:r w:rsidR="00D15836">
        <w:rPr>
          <w:noProof/>
        </w:rPr>
        <w:t>SF9:</w:t>
      </w:r>
      <w:r>
        <w:rPr>
          <w:rFonts w:hint="eastAsia"/>
          <w:noProof/>
        </w:rPr>
        <w:t>用户个人中心</w:t>
      </w:r>
      <w:r>
        <w:rPr>
          <w:noProof/>
        </w:rPr>
        <w:t>&gt;</w:t>
      </w:r>
      <w:r>
        <w:rPr>
          <w:noProof/>
        </w:rPr>
        <w:tab/>
      </w:r>
      <w:r>
        <w:rPr>
          <w:noProof/>
        </w:rPr>
        <w:fldChar w:fldCharType="begin"/>
      </w:r>
      <w:r>
        <w:rPr>
          <w:noProof/>
        </w:rPr>
        <w:instrText xml:space="preserve"> PAGEREF _Toc464164314 \h </w:instrText>
      </w:r>
      <w:r>
        <w:rPr>
          <w:noProof/>
        </w:rPr>
      </w:r>
      <w:r>
        <w:rPr>
          <w:noProof/>
        </w:rPr>
        <w:fldChar w:fldCharType="separate"/>
      </w:r>
      <w:r>
        <w:rPr>
          <w:noProof/>
        </w:rPr>
        <w:t>6</w:t>
      </w:r>
      <w:r>
        <w:rPr>
          <w:noProof/>
        </w:rPr>
        <w:fldChar w:fldCharType="end"/>
      </w:r>
    </w:p>
    <w:p w14:paraId="093C507A" w14:textId="7E609B81" w:rsidR="00C35E5B" w:rsidRPr="00C35E5B" w:rsidRDefault="00C35E5B" w:rsidP="00C35E5B">
      <w:pPr>
        <w:pStyle w:val="30"/>
        <w:rPr>
          <w:noProof/>
        </w:rPr>
      </w:pPr>
      <w:r>
        <w:rPr>
          <w:noProof/>
        </w:rPr>
        <w:t>3.1.10 &lt;</w:t>
      </w:r>
      <w:r w:rsidR="00D15836">
        <w:rPr>
          <w:noProof/>
        </w:rPr>
        <w:t>SF10:</w:t>
      </w:r>
      <w:r w:rsidR="00D15836">
        <w:rPr>
          <w:rFonts w:hint="eastAsia"/>
          <w:noProof/>
        </w:rPr>
        <w:t>用户名单管理</w:t>
      </w:r>
      <w:r>
        <w:rPr>
          <w:noProof/>
        </w:rPr>
        <w:t>&gt;</w:t>
      </w:r>
      <w:r>
        <w:rPr>
          <w:noProof/>
        </w:rPr>
        <w:tab/>
      </w:r>
      <w:r>
        <w:rPr>
          <w:noProof/>
        </w:rPr>
        <w:fldChar w:fldCharType="begin"/>
      </w:r>
      <w:r>
        <w:rPr>
          <w:noProof/>
        </w:rPr>
        <w:instrText xml:space="preserve"> PAGEREF _Toc464164314 \h </w:instrText>
      </w:r>
      <w:r>
        <w:rPr>
          <w:noProof/>
        </w:rPr>
      </w:r>
      <w:r>
        <w:rPr>
          <w:noProof/>
        </w:rPr>
        <w:fldChar w:fldCharType="separate"/>
      </w:r>
      <w:r>
        <w:rPr>
          <w:noProof/>
        </w:rPr>
        <w:t>6</w:t>
      </w:r>
      <w:r>
        <w:rPr>
          <w:noProof/>
        </w:rPr>
        <w:fldChar w:fldCharType="end"/>
      </w:r>
    </w:p>
    <w:p w14:paraId="5F0CA3C3" w14:textId="77777777" w:rsidR="00DA33BB" w:rsidRDefault="00DA33BB">
      <w:pPr>
        <w:pStyle w:val="20"/>
        <w:rPr>
          <w:rFonts w:asciiTheme="minorHAnsi" w:eastAsiaTheme="minorEastAsia" w:hAnsiTheme="minorHAnsi" w:cstheme="minorBidi"/>
          <w:noProof/>
          <w:kern w:val="2"/>
          <w:sz w:val="24"/>
          <w:szCs w:val="24"/>
        </w:rPr>
      </w:pPr>
      <w:r>
        <w:rPr>
          <w:noProof/>
        </w:rPr>
        <w:t>3.2</w:t>
      </w:r>
      <w:r>
        <w:rPr>
          <w:rFonts w:hint="eastAsia"/>
          <w:noProof/>
        </w:rPr>
        <w:t>可用性</w:t>
      </w:r>
      <w:r>
        <w:rPr>
          <w:noProof/>
        </w:rPr>
        <w:tab/>
      </w:r>
      <w:r>
        <w:rPr>
          <w:noProof/>
        </w:rPr>
        <w:fldChar w:fldCharType="begin"/>
      </w:r>
      <w:r>
        <w:rPr>
          <w:noProof/>
        </w:rPr>
        <w:instrText xml:space="preserve"> PAGEREF _Toc464164315 \h </w:instrText>
      </w:r>
      <w:r>
        <w:rPr>
          <w:noProof/>
        </w:rPr>
      </w:r>
      <w:r>
        <w:rPr>
          <w:noProof/>
        </w:rPr>
        <w:fldChar w:fldCharType="separate"/>
      </w:r>
      <w:r>
        <w:rPr>
          <w:noProof/>
        </w:rPr>
        <w:t>6</w:t>
      </w:r>
      <w:r>
        <w:rPr>
          <w:noProof/>
        </w:rPr>
        <w:fldChar w:fldCharType="end"/>
      </w:r>
    </w:p>
    <w:p w14:paraId="02F349D5" w14:textId="77777777" w:rsidR="00DA33BB" w:rsidRDefault="00DA33BB">
      <w:pPr>
        <w:pStyle w:val="20"/>
        <w:rPr>
          <w:rFonts w:asciiTheme="minorHAnsi" w:eastAsiaTheme="minorEastAsia" w:hAnsiTheme="minorHAnsi" w:cstheme="minorBidi"/>
          <w:noProof/>
          <w:kern w:val="2"/>
          <w:sz w:val="24"/>
          <w:szCs w:val="24"/>
        </w:rPr>
      </w:pPr>
      <w:r>
        <w:rPr>
          <w:noProof/>
        </w:rPr>
        <w:t>3.3</w:t>
      </w:r>
      <w:r>
        <w:rPr>
          <w:rFonts w:hint="eastAsia"/>
          <w:noProof/>
        </w:rPr>
        <w:t>可靠性</w:t>
      </w:r>
      <w:r>
        <w:rPr>
          <w:noProof/>
        </w:rPr>
        <w:tab/>
      </w:r>
      <w:r>
        <w:rPr>
          <w:noProof/>
        </w:rPr>
        <w:fldChar w:fldCharType="begin"/>
      </w:r>
      <w:r>
        <w:rPr>
          <w:noProof/>
        </w:rPr>
        <w:instrText xml:space="preserve"> PAGEREF _Toc464164316 \h </w:instrText>
      </w:r>
      <w:r>
        <w:rPr>
          <w:noProof/>
        </w:rPr>
      </w:r>
      <w:r>
        <w:rPr>
          <w:noProof/>
        </w:rPr>
        <w:fldChar w:fldCharType="separate"/>
      </w:r>
      <w:r>
        <w:rPr>
          <w:noProof/>
        </w:rPr>
        <w:t>6</w:t>
      </w:r>
      <w:r>
        <w:rPr>
          <w:noProof/>
        </w:rPr>
        <w:fldChar w:fldCharType="end"/>
      </w:r>
    </w:p>
    <w:p w14:paraId="4A6429A0" w14:textId="77777777" w:rsidR="00DA33BB" w:rsidRDefault="00DA33BB">
      <w:pPr>
        <w:pStyle w:val="20"/>
        <w:rPr>
          <w:rFonts w:asciiTheme="minorHAnsi" w:eastAsiaTheme="minorEastAsia" w:hAnsiTheme="minorHAnsi" w:cstheme="minorBidi"/>
          <w:noProof/>
          <w:kern w:val="2"/>
          <w:sz w:val="24"/>
          <w:szCs w:val="24"/>
        </w:rPr>
      </w:pPr>
      <w:r>
        <w:rPr>
          <w:noProof/>
        </w:rPr>
        <w:t>3.4</w:t>
      </w:r>
      <w:r>
        <w:rPr>
          <w:rFonts w:hint="eastAsia"/>
          <w:noProof/>
        </w:rPr>
        <w:t>性能</w:t>
      </w:r>
      <w:r>
        <w:rPr>
          <w:noProof/>
        </w:rPr>
        <w:tab/>
      </w:r>
      <w:r>
        <w:rPr>
          <w:noProof/>
        </w:rPr>
        <w:fldChar w:fldCharType="begin"/>
      </w:r>
      <w:r>
        <w:rPr>
          <w:noProof/>
        </w:rPr>
        <w:instrText xml:space="preserve"> PAGEREF _Toc464164317 \h </w:instrText>
      </w:r>
      <w:r>
        <w:rPr>
          <w:noProof/>
        </w:rPr>
      </w:r>
      <w:r>
        <w:rPr>
          <w:noProof/>
        </w:rPr>
        <w:fldChar w:fldCharType="separate"/>
      </w:r>
      <w:r>
        <w:rPr>
          <w:noProof/>
        </w:rPr>
        <w:t>6</w:t>
      </w:r>
      <w:r>
        <w:rPr>
          <w:noProof/>
        </w:rPr>
        <w:fldChar w:fldCharType="end"/>
      </w:r>
    </w:p>
    <w:p w14:paraId="76E91ECB" w14:textId="22A94A17" w:rsidR="00C35E5B" w:rsidRPr="00C35E5B" w:rsidRDefault="00C35E5B" w:rsidP="00C35E5B">
      <w:pPr>
        <w:pStyle w:val="20"/>
        <w:rPr>
          <w:rFonts w:asciiTheme="minorHAnsi" w:eastAsiaTheme="minorEastAsia" w:hAnsiTheme="minorHAnsi" w:cstheme="minorBidi"/>
          <w:noProof/>
          <w:kern w:val="2"/>
          <w:sz w:val="24"/>
          <w:szCs w:val="24"/>
        </w:rPr>
      </w:pPr>
      <w:r>
        <w:rPr>
          <w:noProof/>
        </w:rPr>
        <w:t>3.5</w:t>
      </w:r>
      <w:r>
        <w:rPr>
          <w:rFonts w:hint="eastAsia"/>
          <w:noProof/>
        </w:rPr>
        <w:t>安全性</w:t>
      </w:r>
      <w:r>
        <w:rPr>
          <w:noProof/>
        </w:rPr>
        <w:tab/>
      </w:r>
      <w:r>
        <w:rPr>
          <w:noProof/>
        </w:rPr>
        <w:fldChar w:fldCharType="begin"/>
      </w:r>
      <w:r>
        <w:rPr>
          <w:noProof/>
        </w:rPr>
        <w:instrText xml:space="preserve"> PAGEREF _Toc464164317 \h </w:instrText>
      </w:r>
      <w:r>
        <w:rPr>
          <w:noProof/>
        </w:rPr>
      </w:r>
      <w:r>
        <w:rPr>
          <w:noProof/>
        </w:rPr>
        <w:fldChar w:fldCharType="separate"/>
      </w:r>
      <w:r>
        <w:rPr>
          <w:noProof/>
        </w:rPr>
        <w:t>6</w:t>
      </w:r>
      <w:r>
        <w:rPr>
          <w:noProof/>
        </w:rPr>
        <w:fldChar w:fldCharType="end"/>
      </w:r>
    </w:p>
    <w:p w14:paraId="7F9DB045" w14:textId="1E36FDF2" w:rsidR="00DA33BB" w:rsidRDefault="00C35E5B">
      <w:pPr>
        <w:pStyle w:val="20"/>
        <w:rPr>
          <w:rFonts w:asciiTheme="minorHAnsi" w:eastAsiaTheme="minorEastAsia" w:hAnsiTheme="minorHAnsi" w:cstheme="minorBidi"/>
          <w:noProof/>
          <w:kern w:val="2"/>
          <w:sz w:val="24"/>
          <w:szCs w:val="24"/>
        </w:rPr>
      </w:pPr>
      <w:r>
        <w:rPr>
          <w:noProof/>
        </w:rPr>
        <w:t>3.6</w:t>
      </w:r>
      <w:r w:rsidR="00DA33BB">
        <w:rPr>
          <w:rFonts w:hint="eastAsia"/>
          <w:noProof/>
        </w:rPr>
        <w:t>接口</w:t>
      </w:r>
      <w:r w:rsidR="00DA33BB">
        <w:rPr>
          <w:noProof/>
        </w:rPr>
        <w:tab/>
      </w:r>
      <w:r w:rsidR="00DA33BB">
        <w:rPr>
          <w:noProof/>
        </w:rPr>
        <w:fldChar w:fldCharType="begin"/>
      </w:r>
      <w:r w:rsidR="00DA33BB">
        <w:rPr>
          <w:noProof/>
        </w:rPr>
        <w:instrText xml:space="preserve"> PAGEREF _Toc464164318 \h </w:instrText>
      </w:r>
      <w:r w:rsidR="00DA33BB">
        <w:rPr>
          <w:noProof/>
        </w:rPr>
      </w:r>
      <w:r w:rsidR="00DA33BB">
        <w:rPr>
          <w:noProof/>
        </w:rPr>
        <w:fldChar w:fldCharType="separate"/>
      </w:r>
      <w:r w:rsidR="00DA33BB">
        <w:rPr>
          <w:noProof/>
        </w:rPr>
        <w:t>6</w:t>
      </w:r>
      <w:r w:rsidR="00DA33BB">
        <w:rPr>
          <w:noProof/>
        </w:rPr>
        <w:fldChar w:fldCharType="end"/>
      </w:r>
    </w:p>
    <w:p w14:paraId="5F805368" w14:textId="0BDFEC86" w:rsidR="00DA33BB" w:rsidRDefault="00C35E5B">
      <w:pPr>
        <w:pStyle w:val="30"/>
        <w:rPr>
          <w:rFonts w:asciiTheme="minorHAnsi" w:eastAsiaTheme="minorEastAsia" w:hAnsiTheme="minorHAnsi" w:cstheme="minorBidi"/>
          <w:noProof/>
          <w:kern w:val="2"/>
          <w:sz w:val="24"/>
          <w:szCs w:val="24"/>
        </w:rPr>
      </w:pPr>
      <w:r>
        <w:rPr>
          <w:noProof/>
        </w:rPr>
        <w:t>3.6</w:t>
      </w:r>
      <w:r w:rsidR="00DA33BB">
        <w:rPr>
          <w:noProof/>
        </w:rPr>
        <w:t>.1</w:t>
      </w:r>
      <w:r w:rsidR="00DA33BB">
        <w:rPr>
          <w:rFonts w:hint="eastAsia"/>
          <w:noProof/>
        </w:rPr>
        <w:t>用户界面</w:t>
      </w:r>
      <w:r w:rsidR="00DA33BB">
        <w:rPr>
          <w:noProof/>
        </w:rPr>
        <w:tab/>
      </w:r>
      <w:r w:rsidR="00DA33BB">
        <w:rPr>
          <w:noProof/>
        </w:rPr>
        <w:fldChar w:fldCharType="begin"/>
      </w:r>
      <w:r w:rsidR="00DA33BB">
        <w:rPr>
          <w:noProof/>
        </w:rPr>
        <w:instrText xml:space="preserve"> PAGEREF _Toc464164319 \h </w:instrText>
      </w:r>
      <w:r w:rsidR="00DA33BB">
        <w:rPr>
          <w:noProof/>
        </w:rPr>
      </w:r>
      <w:r w:rsidR="00DA33BB">
        <w:rPr>
          <w:noProof/>
        </w:rPr>
        <w:fldChar w:fldCharType="separate"/>
      </w:r>
      <w:r w:rsidR="00DA33BB">
        <w:rPr>
          <w:noProof/>
        </w:rPr>
        <w:t>6</w:t>
      </w:r>
      <w:r w:rsidR="00DA33BB">
        <w:rPr>
          <w:noProof/>
        </w:rPr>
        <w:fldChar w:fldCharType="end"/>
      </w:r>
    </w:p>
    <w:p w14:paraId="590C9EDC" w14:textId="4AF9DF27" w:rsidR="00DA33BB" w:rsidRDefault="00C35E5B">
      <w:pPr>
        <w:pStyle w:val="30"/>
        <w:rPr>
          <w:rFonts w:asciiTheme="minorHAnsi" w:eastAsiaTheme="minorEastAsia" w:hAnsiTheme="minorHAnsi" w:cstheme="minorBidi"/>
          <w:noProof/>
          <w:kern w:val="2"/>
          <w:sz w:val="24"/>
          <w:szCs w:val="24"/>
        </w:rPr>
      </w:pPr>
      <w:r>
        <w:rPr>
          <w:noProof/>
        </w:rPr>
        <w:t>3.6</w:t>
      </w:r>
      <w:r w:rsidR="00DA33BB">
        <w:rPr>
          <w:noProof/>
        </w:rPr>
        <w:t>.2</w:t>
      </w:r>
      <w:r w:rsidR="00DA33BB">
        <w:rPr>
          <w:rFonts w:hint="eastAsia"/>
          <w:noProof/>
        </w:rPr>
        <w:t>硬件接口</w:t>
      </w:r>
      <w:r w:rsidR="00DA33BB">
        <w:rPr>
          <w:noProof/>
        </w:rPr>
        <w:tab/>
      </w:r>
      <w:r w:rsidR="00DA33BB">
        <w:rPr>
          <w:noProof/>
        </w:rPr>
        <w:fldChar w:fldCharType="begin"/>
      </w:r>
      <w:r w:rsidR="00DA33BB">
        <w:rPr>
          <w:noProof/>
        </w:rPr>
        <w:instrText xml:space="preserve"> PAGEREF _Toc464164320 \h </w:instrText>
      </w:r>
      <w:r w:rsidR="00DA33BB">
        <w:rPr>
          <w:noProof/>
        </w:rPr>
      </w:r>
      <w:r w:rsidR="00DA33BB">
        <w:rPr>
          <w:noProof/>
        </w:rPr>
        <w:fldChar w:fldCharType="separate"/>
      </w:r>
      <w:r w:rsidR="00DA33BB">
        <w:rPr>
          <w:noProof/>
        </w:rPr>
        <w:t>6</w:t>
      </w:r>
      <w:r w:rsidR="00DA33BB">
        <w:rPr>
          <w:noProof/>
        </w:rPr>
        <w:fldChar w:fldCharType="end"/>
      </w:r>
    </w:p>
    <w:p w14:paraId="54375535" w14:textId="1E076ACA" w:rsidR="00DA33BB" w:rsidRDefault="00C35E5B">
      <w:pPr>
        <w:pStyle w:val="30"/>
        <w:rPr>
          <w:rFonts w:asciiTheme="minorHAnsi" w:eastAsiaTheme="minorEastAsia" w:hAnsiTheme="minorHAnsi" w:cstheme="minorBidi"/>
          <w:noProof/>
          <w:kern w:val="2"/>
          <w:sz w:val="24"/>
          <w:szCs w:val="24"/>
        </w:rPr>
      </w:pPr>
      <w:r>
        <w:rPr>
          <w:noProof/>
        </w:rPr>
        <w:t>3.6</w:t>
      </w:r>
      <w:r w:rsidR="00DA33BB">
        <w:rPr>
          <w:noProof/>
        </w:rPr>
        <w:t>.3</w:t>
      </w:r>
      <w:r w:rsidR="00DA33BB">
        <w:rPr>
          <w:rFonts w:hint="eastAsia"/>
          <w:noProof/>
        </w:rPr>
        <w:t>软件接口</w:t>
      </w:r>
      <w:r w:rsidR="00DA33BB">
        <w:rPr>
          <w:noProof/>
        </w:rPr>
        <w:tab/>
      </w:r>
      <w:r w:rsidR="00DA33BB">
        <w:rPr>
          <w:noProof/>
        </w:rPr>
        <w:fldChar w:fldCharType="begin"/>
      </w:r>
      <w:r w:rsidR="00DA33BB">
        <w:rPr>
          <w:noProof/>
        </w:rPr>
        <w:instrText xml:space="preserve"> PAGEREF _Toc464164321 \h </w:instrText>
      </w:r>
      <w:r w:rsidR="00DA33BB">
        <w:rPr>
          <w:noProof/>
        </w:rPr>
      </w:r>
      <w:r w:rsidR="00DA33BB">
        <w:rPr>
          <w:noProof/>
        </w:rPr>
        <w:fldChar w:fldCharType="separate"/>
      </w:r>
      <w:r w:rsidR="00DA33BB">
        <w:rPr>
          <w:noProof/>
        </w:rPr>
        <w:t>6</w:t>
      </w:r>
      <w:r w:rsidR="00DA33BB">
        <w:rPr>
          <w:noProof/>
        </w:rPr>
        <w:fldChar w:fldCharType="end"/>
      </w:r>
    </w:p>
    <w:p w14:paraId="6CEFDB02" w14:textId="3DD0159D" w:rsidR="00DA33BB" w:rsidRDefault="00C35E5B" w:rsidP="00761D86">
      <w:pPr>
        <w:pStyle w:val="30"/>
        <w:rPr>
          <w:rFonts w:asciiTheme="minorHAnsi" w:eastAsiaTheme="minorEastAsia" w:hAnsiTheme="minorHAnsi" w:cstheme="minorBidi"/>
          <w:noProof/>
          <w:kern w:val="2"/>
          <w:sz w:val="24"/>
          <w:szCs w:val="24"/>
        </w:rPr>
      </w:pPr>
      <w:r>
        <w:rPr>
          <w:noProof/>
        </w:rPr>
        <w:t>3.6</w:t>
      </w:r>
      <w:r w:rsidR="00DA33BB">
        <w:rPr>
          <w:noProof/>
        </w:rPr>
        <w:t>.4</w:t>
      </w:r>
      <w:r w:rsidR="00DA33BB">
        <w:rPr>
          <w:rFonts w:hint="eastAsia"/>
          <w:noProof/>
        </w:rPr>
        <w:t>通信接口</w:t>
      </w:r>
      <w:r w:rsidR="00DA33BB">
        <w:rPr>
          <w:noProof/>
        </w:rPr>
        <w:tab/>
      </w:r>
      <w:r w:rsidR="00DA33BB">
        <w:rPr>
          <w:noProof/>
        </w:rPr>
        <w:fldChar w:fldCharType="begin"/>
      </w:r>
      <w:r w:rsidR="00DA33BB">
        <w:rPr>
          <w:noProof/>
        </w:rPr>
        <w:instrText xml:space="preserve"> PAGEREF _Toc464164322 \h </w:instrText>
      </w:r>
      <w:r w:rsidR="00DA33BB">
        <w:rPr>
          <w:noProof/>
        </w:rPr>
      </w:r>
      <w:r w:rsidR="00DA33BB">
        <w:rPr>
          <w:noProof/>
        </w:rPr>
        <w:fldChar w:fldCharType="separate"/>
      </w:r>
      <w:r w:rsidR="00DA33BB">
        <w:rPr>
          <w:noProof/>
        </w:rPr>
        <w:t>6</w:t>
      </w:r>
      <w:r w:rsidR="00DA33BB">
        <w:rPr>
          <w:noProof/>
        </w:rPr>
        <w:fldChar w:fldCharType="end"/>
      </w:r>
    </w:p>
    <w:p w14:paraId="2551AF80" w14:textId="77777777" w:rsidR="00377C82" w:rsidRDefault="00F131CB">
      <w:pPr>
        <w:pStyle w:val="a4"/>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sidR="00DA33BB">
        <w:rPr>
          <w:rFonts w:ascii="Arial" w:hAnsi="Arial" w:hint="eastAsia"/>
        </w:rPr>
        <w:t>软件需求规约</w:t>
      </w:r>
      <w:r>
        <w:rPr>
          <w:rFonts w:ascii="Arial" w:hAnsi="Arial"/>
        </w:rPr>
        <w:fldChar w:fldCharType="end"/>
      </w:r>
      <w:r>
        <w:rPr>
          <w:rFonts w:ascii="Arial" w:hAnsi="Arial"/>
        </w:rPr>
        <w:t xml:space="preserve"> </w:t>
      </w:r>
    </w:p>
    <w:p w14:paraId="49C6884F" w14:textId="77777777" w:rsidR="00377C82" w:rsidRDefault="00F131CB">
      <w:pPr>
        <w:pStyle w:val="1"/>
        <w:numPr>
          <w:ilvl w:val="0"/>
          <w:numId w:val="1"/>
        </w:numPr>
        <w:ind w:left="720" w:hanging="720"/>
      </w:pPr>
      <w:bookmarkStart w:id="1" w:name="_Toc464164299"/>
      <w:r>
        <w:rPr>
          <w:rFonts w:hint="eastAsia"/>
        </w:rPr>
        <w:t>简介</w:t>
      </w:r>
      <w:bookmarkEnd w:id="1"/>
    </w:p>
    <w:p w14:paraId="10032A32" w14:textId="77777777" w:rsidR="00576CF0" w:rsidRPr="00576CF0" w:rsidRDefault="00576CF0" w:rsidP="00576CF0">
      <w:pPr>
        <w:ind w:left="720"/>
      </w:pPr>
    </w:p>
    <w:p w14:paraId="6EC371FF" w14:textId="77777777" w:rsidR="00377C82" w:rsidRDefault="00F131CB">
      <w:pPr>
        <w:pStyle w:val="2"/>
        <w:numPr>
          <w:ilvl w:val="1"/>
          <w:numId w:val="1"/>
        </w:numPr>
      </w:pPr>
      <w:bookmarkStart w:id="2" w:name="_Toc464164300"/>
      <w:r>
        <w:rPr>
          <w:rFonts w:hint="eastAsia"/>
        </w:rPr>
        <w:t>目的</w:t>
      </w:r>
      <w:bookmarkEnd w:id="2"/>
    </w:p>
    <w:p w14:paraId="25B116B7" w14:textId="23397C1A" w:rsidR="00281C8E" w:rsidRPr="007118A6" w:rsidRDefault="00281C8E" w:rsidP="00281C8E">
      <w:pPr>
        <w:ind w:firstLine="720"/>
        <w:rPr>
          <w:sz w:val="24"/>
          <w:szCs w:val="24"/>
        </w:rPr>
      </w:pPr>
      <w:r>
        <w:rPr>
          <w:rFonts w:hint="eastAsia"/>
          <w:sz w:val="24"/>
          <w:szCs w:val="24"/>
        </w:rPr>
        <w:t>本文档描述了</w:t>
      </w:r>
      <w:r w:rsidRPr="007118A6">
        <w:rPr>
          <w:rFonts w:hint="eastAsia"/>
          <w:sz w:val="24"/>
          <w:szCs w:val="24"/>
        </w:rPr>
        <w:t>系统的功能需求和非功能需求。开发小组的软件系统实现与验证工作都以此文档为依据。</w:t>
      </w:r>
    </w:p>
    <w:p w14:paraId="15C12D78" w14:textId="77777777" w:rsidR="00281C8E" w:rsidRPr="007118A6" w:rsidRDefault="00281C8E" w:rsidP="00281C8E">
      <w:pPr>
        <w:rPr>
          <w:sz w:val="24"/>
          <w:szCs w:val="24"/>
        </w:rPr>
      </w:pPr>
      <w:r>
        <w:rPr>
          <w:rFonts w:hint="eastAsia"/>
          <w:sz w:val="24"/>
          <w:szCs w:val="24"/>
        </w:rPr>
        <w:tab/>
        <w:t>除</w:t>
      </w:r>
      <w:r w:rsidRPr="007118A6">
        <w:rPr>
          <w:rFonts w:hint="eastAsia"/>
          <w:sz w:val="24"/>
          <w:szCs w:val="24"/>
        </w:rPr>
        <w:t>特殊说明之外，本文档所包含的需求都是高优先级需求。</w:t>
      </w:r>
    </w:p>
    <w:p w14:paraId="2C7F2B69" w14:textId="77777777" w:rsidR="00281C8E" w:rsidRPr="00281C8E" w:rsidRDefault="00281C8E" w:rsidP="00281C8E"/>
    <w:p w14:paraId="280B3C83" w14:textId="77777777" w:rsidR="00377C82" w:rsidRDefault="00F131CB">
      <w:pPr>
        <w:pStyle w:val="2"/>
      </w:pPr>
      <w:bookmarkStart w:id="3" w:name="_Toc464164301"/>
      <w:r>
        <w:rPr>
          <w:rFonts w:hint="eastAsia"/>
        </w:rPr>
        <w:t>范围</w:t>
      </w:r>
      <w:bookmarkEnd w:id="3"/>
    </w:p>
    <w:p w14:paraId="056AD659" w14:textId="56F163A1" w:rsidR="003D0FFC" w:rsidRDefault="005B32A6" w:rsidP="005B32A6">
      <w:pPr>
        <w:ind w:firstLine="720"/>
      </w:pPr>
      <w:r>
        <w:t>S</w:t>
      </w:r>
      <w:r>
        <w:rPr>
          <w:rFonts w:hint="eastAsia"/>
        </w:rPr>
        <w:t>martOJ系统是为编程语言课程学习开发的系统，开发的目的是为了方便课程教师和学生的作业提交和自动批改提供支持，以及批改内容反馈、错误发现并归类，进而为方便教师教学、学生深入理解编程语言提供平台。</w:t>
      </w:r>
    </w:p>
    <w:p w14:paraId="058804BD" w14:textId="77777777" w:rsidR="005B32A6" w:rsidRPr="003D0FFC" w:rsidRDefault="005B32A6" w:rsidP="005B32A6">
      <w:pPr>
        <w:ind w:firstLine="720"/>
      </w:pPr>
    </w:p>
    <w:p w14:paraId="2C4246F6" w14:textId="77777777" w:rsidR="00377C82" w:rsidRDefault="00F131CB">
      <w:pPr>
        <w:pStyle w:val="2"/>
      </w:pPr>
      <w:bookmarkStart w:id="4" w:name="_Toc464164302"/>
      <w:r>
        <w:rPr>
          <w:rFonts w:hint="eastAsia"/>
        </w:rPr>
        <w:t>参考资料</w:t>
      </w:r>
      <w:bookmarkEnd w:id="4"/>
    </w:p>
    <w:p w14:paraId="3AF13341" w14:textId="34C4EE4E" w:rsidR="00281C8E" w:rsidRDefault="00281C8E" w:rsidP="00281C8E">
      <w:pPr>
        <w:pStyle w:val="af1"/>
        <w:numPr>
          <w:ilvl w:val="0"/>
          <w:numId w:val="4"/>
        </w:numPr>
        <w:ind w:firstLineChars="0"/>
        <w:jc w:val="both"/>
        <w:rPr>
          <w:sz w:val="24"/>
          <w:szCs w:val="24"/>
        </w:rPr>
      </w:pPr>
      <w:r w:rsidRPr="00281C8E">
        <w:rPr>
          <w:sz w:val="24"/>
          <w:szCs w:val="24"/>
        </w:rPr>
        <w:t xml:space="preserve">IEEE Standard </w:t>
      </w:r>
    </w:p>
    <w:p w14:paraId="4D546D48" w14:textId="1CB87643" w:rsidR="00281C8E" w:rsidRDefault="00281C8E" w:rsidP="00281C8E">
      <w:pPr>
        <w:pStyle w:val="af1"/>
        <w:numPr>
          <w:ilvl w:val="0"/>
          <w:numId w:val="4"/>
        </w:numPr>
        <w:ind w:firstLineChars="0"/>
        <w:jc w:val="both"/>
        <w:rPr>
          <w:sz w:val="24"/>
          <w:szCs w:val="24"/>
        </w:rPr>
      </w:pPr>
      <w:r>
        <w:rPr>
          <w:rFonts w:hint="eastAsia"/>
          <w:sz w:val="24"/>
          <w:szCs w:val="24"/>
        </w:rPr>
        <w:t>HUSTOJ</w:t>
      </w:r>
    </w:p>
    <w:p w14:paraId="3FA304D9" w14:textId="77777777" w:rsidR="005B32A6" w:rsidRPr="00281C8E" w:rsidRDefault="005B32A6" w:rsidP="00576CF0">
      <w:pPr>
        <w:pStyle w:val="af1"/>
        <w:ind w:left="480" w:firstLineChars="0" w:firstLine="0"/>
        <w:jc w:val="both"/>
        <w:rPr>
          <w:sz w:val="24"/>
          <w:szCs w:val="24"/>
        </w:rPr>
      </w:pPr>
    </w:p>
    <w:p w14:paraId="63EE7858" w14:textId="77777777" w:rsidR="00377C82" w:rsidRDefault="00F131CB">
      <w:pPr>
        <w:pStyle w:val="1"/>
        <w:numPr>
          <w:ilvl w:val="0"/>
          <w:numId w:val="1"/>
        </w:numPr>
        <w:ind w:left="720" w:hanging="720"/>
      </w:pPr>
      <w:bookmarkStart w:id="5" w:name="_Toc464164303"/>
      <w:r>
        <w:rPr>
          <w:rFonts w:hint="eastAsia"/>
        </w:rPr>
        <w:t>整体说明</w:t>
      </w:r>
      <w:bookmarkEnd w:id="5"/>
    </w:p>
    <w:p w14:paraId="4102B105" w14:textId="77777777" w:rsidR="00F577B2" w:rsidRDefault="00F577B2" w:rsidP="00F577B2">
      <w:r>
        <w:rPr>
          <w:rFonts w:hint="eastAsia"/>
        </w:rPr>
        <w:t>2.1产品总体效果</w:t>
      </w:r>
    </w:p>
    <w:p w14:paraId="1F4DD4E6" w14:textId="77777777" w:rsidR="00F577B2" w:rsidRDefault="00F577B2" w:rsidP="00F577B2">
      <w:r>
        <w:tab/>
      </w:r>
      <w:r>
        <w:rPr>
          <w:rFonts w:hint="eastAsia"/>
        </w:rPr>
        <w:t>教师能在系统上发布作业，学生能在线完成作业提交，并完成自动批改和错误反馈。</w:t>
      </w:r>
    </w:p>
    <w:p w14:paraId="07ED4B5B" w14:textId="77777777" w:rsidR="00F577B2" w:rsidRDefault="00F577B2" w:rsidP="00F577B2">
      <w:r>
        <w:rPr>
          <w:rFonts w:hint="eastAsia"/>
        </w:rPr>
        <w:t>2.2产品功能</w:t>
      </w:r>
    </w:p>
    <w:p w14:paraId="3570A6B2" w14:textId="77777777" w:rsidR="00F577B2" w:rsidRDefault="00F577B2" w:rsidP="00F577B2">
      <w:pPr>
        <w:ind w:firstLine="720"/>
      </w:pPr>
      <w:r>
        <w:rPr>
          <w:rFonts w:hint="eastAsia"/>
        </w:rPr>
        <w:t>产品作为教师发布作业和学生提交作业的平台，提供自动批改和错误反馈的功能，帮助教师完成教学任务，学生深入学习编程语言课程。</w:t>
      </w:r>
    </w:p>
    <w:p w14:paraId="3D481802" w14:textId="77777777" w:rsidR="00305044" w:rsidRDefault="00305044" w:rsidP="00305044">
      <w:r>
        <w:rPr>
          <w:rFonts w:hint="eastAsia"/>
        </w:rPr>
        <w:t>2.3用户特</w:t>
      </w:r>
      <w:commentRangeStart w:id="6"/>
      <w:r>
        <w:rPr>
          <w:rFonts w:hint="eastAsia"/>
        </w:rPr>
        <w:t>征</w:t>
      </w:r>
      <w:commentRangeEnd w:id="6"/>
      <w:r w:rsidR="00A12E53">
        <w:rPr>
          <w:rStyle w:val="af3"/>
        </w:rPr>
        <w:commentReference w:id="6"/>
      </w:r>
    </w:p>
    <w:tbl>
      <w:tblPr>
        <w:tblStyle w:val="af2"/>
        <w:tblW w:w="0" w:type="auto"/>
        <w:tblLook w:val="04A0" w:firstRow="1" w:lastRow="0" w:firstColumn="1" w:lastColumn="0" w:noHBand="0" w:noVBand="1"/>
      </w:tblPr>
      <w:tblGrid>
        <w:gridCol w:w="4675"/>
        <w:gridCol w:w="4675"/>
      </w:tblGrid>
      <w:tr w:rsidR="00305044" w14:paraId="71E080A5" w14:textId="77777777" w:rsidTr="003C61DA">
        <w:tc>
          <w:tcPr>
            <w:tcW w:w="4675" w:type="dxa"/>
          </w:tcPr>
          <w:p w14:paraId="2199D085" w14:textId="77777777" w:rsidR="00305044" w:rsidRDefault="00305044" w:rsidP="003C61DA">
            <w:r>
              <w:rPr>
                <w:rFonts w:hint="eastAsia"/>
              </w:rPr>
              <w:t>用户</w:t>
            </w:r>
          </w:p>
        </w:tc>
        <w:tc>
          <w:tcPr>
            <w:tcW w:w="4675" w:type="dxa"/>
          </w:tcPr>
          <w:p w14:paraId="24E149FF" w14:textId="77777777" w:rsidR="00305044" w:rsidRDefault="00305044" w:rsidP="003C61DA">
            <w:r>
              <w:rPr>
                <w:rFonts w:hint="eastAsia"/>
              </w:rPr>
              <w:t>特征</w:t>
            </w:r>
          </w:p>
        </w:tc>
      </w:tr>
      <w:tr w:rsidR="00305044" w:rsidRPr="00E62BDF" w14:paraId="5B065E9D" w14:textId="77777777" w:rsidTr="003C61DA">
        <w:tc>
          <w:tcPr>
            <w:tcW w:w="4675" w:type="dxa"/>
          </w:tcPr>
          <w:p w14:paraId="4CB41EF2" w14:textId="77777777" w:rsidR="00305044" w:rsidRDefault="00305044" w:rsidP="003C61DA">
            <w:r>
              <w:rPr>
                <w:rFonts w:hint="eastAsia"/>
              </w:rPr>
              <w:t>任课教师</w:t>
            </w:r>
          </w:p>
        </w:tc>
        <w:tc>
          <w:tcPr>
            <w:tcW w:w="4675" w:type="dxa"/>
          </w:tcPr>
          <w:p w14:paraId="3513FE0F" w14:textId="77777777" w:rsidR="00305044" w:rsidRDefault="00305044" w:rsidP="003C61DA">
            <w:r>
              <w:rPr>
                <w:rFonts w:hint="eastAsia"/>
              </w:rPr>
              <w:t>任教整个年级的基础编程语言课程，需要布置上机作业，作业能被按时提交并批改，批改需要支持自动批改并反馈结果，并必备一定的安全性和稳定性。</w:t>
            </w:r>
          </w:p>
        </w:tc>
      </w:tr>
      <w:tr w:rsidR="00305044" w14:paraId="7C0E1638" w14:textId="77777777" w:rsidTr="003C61DA">
        <w:tc>
          <w:tcPr>
            <w:tcW w:w="4675" w:type="dxa"/>
          </w:tcPr>
          <w:p w14:paraId="1E688CB9" w14:textId="77777777" w:rsidR="00305044" w:rsidRDefault="00305044" w:rsidP="003C61DA">
            <w:r>
              <w:rPr>
                <w:rFonts w:hint="eastAsia"/>
              </w:rPr>
              <w:t>选课学生</w:t>
            </w:r>
          </w:p>
        </w:tc>
        <w:tc>
          <w:tcPr>
            <w:tcW w:w="4675" w:type="dxa"/>
          </w:tcPr>
          <w:p w14:paraId="2BEB46F6" w14:textId="77777777" w:rsidR="00305044" w:rsidRDefault="00305044" w:rsidP="003C61DA">
            <w:r>
              <w:rPr>
                <w:rFonts w:hint="eastAsia"/>
              </w:rPr>
              <w:t>选修基础编程语言课程，可能对编程没有基础，希望作业批改有人性化的错误反馈和测试提示，并希望可以查看历史记录方便复习。</w:t>
            </w:r>
          </w:p>
        </w:tc>
      </w:tr>
      <w:tr w:rsidR="00CE18A1" w14:paraId="7604197D" w14:textId="77777777" w:rsidTr="003C61DA">
        <w:tc>
          <w:tcPr>
            <w:tcW w:w="4675" w:type="dxa"/>
          </w:tcPr>
          <w:p w14:paraId="5D2710FE" w14:textId="3456D0BC" w:rsidR="00CE18A1" w:rsidRDefault="00CE18A1" w:rsidP="003C61DA">
            <w:r>
              <w:rPr>
                <w:rFonts w:hint="eastAsia"/>
              </w:rPr>
              <w:t>系统管理员</w:t>
            </w:r>
          </w:p>
        </w:tc>
        <w:tc>
          <w:tcPr>
            <w:tcW w:w="4675" w:type="dxa"/>
          </w:tcPr>
          <w:p w14:paraId="3EC3BBB0" w14:textId="736BA48F" w:rsidR="00CE18A1" w:rsidRPr="0064699D" w:rsidRDefault="00CE18A1" w:rsidP="003C61DA">
            <w:r>
              <w:rPr>
                <w:rFonts w:hint="eastAsia"/>
              </w:rPr>
              <w:t>对各个课程和班级的学生和教师名单进行管理，</w:t>
            </w:r>
            <w:r w:rsidR="0064699D">
              <w:rPr>
                <w:rFonts w:hint="eastAsia"/>
              </w:rPr>
              <w:t>希望能够方便地增删改查所有人的信息，并支持</w:t>
            </w:r>
            <w:r w:rsidR="006A7033">
              <w:rPr>
                <w:rFonts w:hint="eastAsia"/>
              </w:rPr>
              <w:t>批量导入用户。</w:t>
            </w:r>
          </w:p>
        </w:tc>
      </w:tr>
    </w:tbl>
    <w:p w14:paraId="12700EC9" w14:textId="77777777" w:rsidR="006F0A95" w:rsidRDefault="006F0A95" w:rsidP="00305044"/>
    <w:p w14:paraId="6CAE57A2" w14:textId="19C76B67" w:rsidR="00305044" w:rsidRDefault="00305044" w:rsidP="00305044">
      <w:r>
        <w:rPr>
          <w:rFonts w:hint="eastAsia"/>
        </w:rPr>
        <w:t>2.4约束</w:t>
      </w:r>
    </w:p>
    <w:p w14:paraId="7764CB0C" w14:textId="77777777" w:rsidR="00305044" w:rsidRPr="00F36801" w:rsidRDefault="00305044" w:rsidP="00305044">
      <w:pPr>
        <w:ind w:firstLine="720"/>
      </w:pPr>
      <w:r w:rsidRPr="00F36801">
        <w:rPr>
          <w:rFonts w:hint="eastAsia"/>
        </w:rPr>
        <w:t>CON1：系统将在web网页上运行</w:t>
      </w:r>
    </w:p>
    <w:p w14:paraId="70CE8C75" w14:textId="77777777" w:rsidR="00305044" w:rsidRPr="00F36801" w:rsidRDefault="00305044" w:rsidP="00305044">
      <w:pPr>
        <w:ind w:firstLine="720"/>
      </w:pPr>
      <w:r w:rsidRPr="00F36801">
        <w:rPr>
          <w:rFonts w:hint="eastAsia"/>
        </w:rPr>
        <w:t>CON2：系统使用图形界面</w:t>
      </w:r>
    </w:p>
    <w:p w14:paraId="3EEF6382" w14:textId="77777777" w:rsidR="00305044" w:rsidRPr="00F36801" w:rsidRDefault="00305044" w:rsidP="00305044">
      <w:pPr>
        <w:ind w:firstLine="720"/>
      </w:pPr>
      <w:r w:rsidRPr="00F36801">
        <w:rPr>
          <w:rFonts w:hint="eastAsia"/>
        </w:rPr>
        <w:t>CON3：项目要使用持续集成方法进行开发。</w:t>
      </w:r>
    </w:p>
    <w:p w14:paraId="00C94793" w14:textId="77777777" w:rsidR="00305044" w:rsidRPr="00F36801" w:rsidRDefault="00305044" w:rsidP="00305044">
      <w:pPr>
        <w:ind w:firstLine="720"/>
      </w:pPr>
      <w:r w:rsidRPr="00F36801">
        <w:rPr>
          <w:rFonts w:hint="eastAsia"/>
        </w:rPr>
        <w:t>CON4：在开发中，开发者要提交软件需求规格说明文档、设计描述文档和测试报告。</w:t>
      </w:r>
    </w:p>
    <w:p w14:paraId="44CB819B" w14:textId="77777777" w:rsidR="00305044" w:rsidRPr="00F36801" w:rsidRDefault="00305044" w:rsidP="00305044">
      <w:pPr>
        <w:ind w:firstLine="720"/>
      </w:pPr>
      <w:r w:rsidRPr="00F36801">
        <w:rPr>
          <w:rFonts w:hint="eastAsia"/>
        </w:rPr>
        <w:t>CON5：采用Java语言开发。</w:t>
      </w:r>
    </w:p>
    <w:p w14:paraId="4E3801C8" w14:textId="77777777" w:rsidR="00305044" w:rsidRDefault="00305044" w:rsidP="00305044">
      <w:pPr>
        <w:ind w:firstLine="720"/>
      </w:pPr>
      <w:r w:rsidRPr="00F36801">
        <w:rPr>
          <w:rFonts w:hint="eastAsia"/>
        </w:rPr>
        <w:t>CON6：用户远程使用系统。</w:t>
      </w:r>
    </w:p>
    <w:p w14:paraId="55A93F3B" w14:textId="77777777" w:rsidR="00305044" w:rsidRPr="00BD754A" w:rsidRDefault="00305044" w:rsidP="00305044">
      <w:pPr>
        <w:ind w:firstLine="720"/>
      </w:pPr>
    </w:p>
    <w:p w14:paraId="58EB91A6" w14:textId="77777777" w:rsidR="00305044" w:rsidRPr="00F36801" w:rsidRDefault="00305044" w:rsidP="00305044">
      <w:r w:rsidRPr="00F36801">
        <w:rPr>
          <w:rFonts w:hint="eastAsia"/>
        </w:rPr>
        <w:t>2.5依赖和假设</w:t>
      </w:r>
    </w:p>
    <w:p w14:paraId="603F77A0" w14:textId="77777777" w:rsidR="00305044" w:rsidRDefault="00305044" w:rsidP="00305044">
      <w:r>
        <w:tab/>
      </w:r>
      <w:r>
        <w:rPr>
          <w:rFonts w:hint="eastAsia"/>
        </w:rPr>
        <w:t>AE1：系统用户都具有一定的电脑操作能力</w:t>
      </w:r>
    </w:p>
    <w:p w14:paraId="7DDD2BA8" w14:textId="77777777" w:rsidR="00305044" w:rsidRDefault="00305044" w:rsidP="00305044">
      <w:r>
        <w:tab/>
      </w:r>
      <w:r>
        <w:rPr>
          <w:rFonts w:hint="eastAsia"/>
        </w:rPr>
        <w:t>AE</w:t>
      </w:r>
      <w:r>
        <w:t>2</w:t>
      </w:r>
      <w:r>
        <w:rPr>
          <w:rFonts w:hint="eastAsia"/>
        </w:rPr>
        <w:t>：系统的作业批改需要有一定数据量的测试用例</w:t>
      </w:r>
    </w:p>
    <w:p w14:paraId="28E0D9DF" w14:textId="77777777" w:rsidR="00305044" w:rsidRDefault="00305044" w:rsidP="00305044">
      <w:r>
        <w:tab/>
      </w:r>
      <w:r>
        <w:rPr>
          <w:rFonts w:hint="eastAsia"/>
        </w:rPr>
        <w:t>AE</w:t>
      </w:r>
      <w:r>
        <w:t>2</w:t>
      </w:r>
      <w:r>
        <w:rPr>
          <w:rFonts w:hint="eastAsia"/>
        </w:rPr>
        <w:t>：学校有稳定的服务器作为系统平台</w:t>
      </w:r>
    </w:p>
    <w:p w14:paraId="037F2D8A" w14:textId="77777777" w:rsidR="00F577B2" w:rsidRPr="00F577B2" w:rsidRDefault="00F577B2" w:rsidP="00F577B2"/>
    <w:p w14:paraId="325638B3" w14:textId="7FD04FE0" w:rsidR="00377C82" w:rsidRDefault="00F131CB">
      <w:pPr>
        <w:pStyle w:val="1"/>
        <w:numPr>
          <w:ilvl w:val="0"/>
          <w:numId w:val="1"/>
        </w:numPr>
        <w:ind w:left="720" w:hanging="720"/>
      </w:pPr>
      <w:bookmarkStart w:id="7" w:name="_Toc464164304"/>
      <w:r>
        <w:rPr>
          <w:rFonts w:hint="eastAsia"/>
        </w:rPr>
        <w:t>具体需求</w:t>
      </w:r>
      <w:bookmarkEnd w:id="7"/>
    </w:p>
    <w:p w14:paraId="75953B0F" w14:textId="2F8A61C3" w:rsidR="006F0A95" w:rsidRDefault="006F0A95" w:rsidP="006F0A95">
      <w:r>
        <w:rPr>
          <w:noProof/>
        </w:rPr>
        <w:drawing>
          <wp:inline distT="0" distB="0" distL="0" distR="0" wp14:anchorId="33D8FE0A" wp14:editId="631BF955">
            <wp:extent cx="5943600" cy="3477942"/>
            <wp:effectExtent l="0" t="0" r="0" b="0"/>
            <wp:docPr id="4" name="图片 4" descr="/Users/liu/Downloads/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liu/Downloads/UseCas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7942"/>
                    </a:xfrm>
                    <a:prstGeom prst="rect">
                      <a:avLst/>
                    </a:prstGeom>
                    <a:noFill/>
                    <a:ln>
                      <a:noFill/>
                    </a:ln>
                  </pic:spPr>
                </pic:pic>
              </a:graphicData>
            </a:graphic>
          </wp:inline>
        </w:drawing>
      </w:r>
    </w:p>
    <w:p w14:paraId="6AD534C7" w14:textId="789D9BB6" w:rsidR="00341922" w:rsidRPr="006F0A95" w:rsidRDefault="00341922" w:rsidP="006F0A95">
      <w:r>
        <w:rPr>
          <w:rFonts w:hint="eastAsia"/>
          <w:noProof/>
        </w:rPr>
        <w:drawing>
          <wp:inline distT="0" distB="0" distL="0" distR="0" wp14:anchorId="516B9CF6" wp14:editId="28716F59">
            <wp:extent cx="5940425" cy="4065270"/>
            <wp:effectExtent l="0" t="0" r="0" b="0"/>
            <wp:docPr id="5" name="图片 5" descr="/Users/liu/Download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liu/Downloads/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065270"/>
                    </a:xfrm>
                    <a:prstGeom prst="rect">
                      <a:avLst/>
                    </a:prstGeom>
                    <a:noFill/>
                    <a:ln>
                      <a:noFill/>
                    </a:ln>
                  </pic:spPr>
                </pic:pic>
              </a:graphicData>
            </a:graphic>
          </wp:inline>
        </w:drawing>
      </w:r>
    </w:p>
    <w:p w14:paraId="4EDC44D5" w14:textId="77777777" w:rsidR="00377C82" w:rsidRDefault="00F131CB">
      <w:pPr>
        <w:pStyle w:val="2"/>
      </w:pPr>
      <w:bookmarkStart w:id="8" w:name="_Toc464164305"/>
      <w:r>
        <w:rPr>
          <w:rFonts w:hint="eastAsia"/>
        </w:rPr>
        <w:t>功</w:t>
      </w:r>
      <w:commentRangeStart w:id="9"/>
      <w:r>
        <w:rPr>
          <w:rFonts w:hint="eastAsia"/>
        </w:rPr>
        <w:t>能</w:t>
      </w:r>
      <w:bookmarkEnd w:id="8"/>
      <w:commentRangeEnd w:id="9"/>
      <w:r w:rsidR="0072697D">
        <w:rPr>
          <w:rStyle w:val="af3"/>
          <w:b w:val="0"/>
        </w:rPr>
        <w:commentReference w:id="9"/>
      </w:r>
    </w:p>
    <w:p w14:paraId="562B3E5E" w14:textId="428B39A7" w:rsidR="00F70465" w:rsidRDefault="00F70465" w:rsidP="00F70465">
      <w:pPr>
        <w:ind w:firstLine="720"/>
      </w:pPr>
      <w:r>
        <w:rPr>
          <w:rFonts w:hint="eastAsia"/>
        </w:rPr>
        <w:t>SF1:</w:t>
      </w:r>
      <w:r>
        <w:t>在线编辑</w:t>
      </w:r>
    </w:p>
    <w:p w14:paraId="65A3333A" w14:textId="7F1D4D56" w:rsidR="00F70465" w:rsidRDefault="00F70465" w:rsidP="00F70465">
      <w:pPr>
        <w:ind w:firstLine="720"/>
      </w:pPr>
      <w:r>
        <w:rPr>
          <w:rFonts w:hint="eastAsia"/>
        </w:rPr>
        <w:t>SF2:</w:t>
      </w:r>
      <w:r>
        <w:t>实时</w:t>
      </w:r>
      <w:r w:rsidR="005D3D52">
        <w:rPr>
          <w:rFonts w:hint="eastAsia"/>
        </w:rPr>
        <w:t>语法</w:t>
      </w:r>
      <w:r>
        <w:t>错误</w:t>
      </w:r>
      <w:r w:rsidR="00FD011D">
        <w:rPr>
          <w:rFonts w:hint="eastAsia"/>
        </w:rPr>
        <w:t>提醒</w:t>
      </w:r>
    </w:p>
    <w:p w14:paraId="00793929" w14:textId="7E7BB012" w:rsidR="001955A5" w:rsidRDefault="001955A5" w:rsidP="00F70465">
      <w:pPr>
        <w:ind w:firstLine="720"/>
      </w:pPr>
      <w:r>
        <w:rPr>
          <w:rFonts w:hint="eastAsia"/>
        </w:rPr>
        <w:t>SF3:</w:t>
      </w:r>
      <w:r>
        <w:t>题</w:t>
      </w:r>
      <w:r>
        <w:rPr>
          <w:rFonts w:hint="eastAsia"/>
        </w:rPr>
        <w:t>目</w:t>
      </w:r>
      <w:r>
        <w:t>展示</w:t>
      </w:r>
    </w:p>
    <w:p w14:paraId="5593FC71" w14:textId="31993423" w:rsidR="001955A5" w:rsidRDefault="001955A5" w:rsidP="00F70465">
      <w:pPr>
        <w:ind w:firstLine="720"/>
      </w:pPr>
      <w:r>
        <w:t>SF4:</w:t>
      </w:r>
      <w:r>
        <w:rPr>
          <w:rFonts w:hint="eastAsia"/>
        </w:rPr>
        <w:t>题目</w:t>
      </w:r>
      <w:r>
        <w:t>检索</w:t>
      </w:r>
    </w:p>
    <w:p w14:paraId="6AB57F31" w14:textId="04F7846D" w:rsidR="00F70465" w:rsidRDefault="001955A5" w:rsidP="00F70465">
      <w:r>
        <w:tab/>
        <w:t>SF5</w:t>
      </w:r>
      <w:r w:rsidR="00F70465">
        <w:t>:提交代码</w:t>
      </w:r>
      <w:r w:rsidR="00BE6556">
        <w:t>,</w:t>
      </w:r>
      <w:r w:rsidR="00BE6556">
        <w:rPr>
          <w:rFonts w:hint="eastAsia"/>
        </w:rPr>
        <w:t>得到</w:t>
      </w:r>
      <w:r w:rsidR="00BE6556">
        <w:t>反馈信息</w:t>
      </w:r>
    </w:p>
    <w:p w14:paraId="219A5F6D" w14:textId="4DCEB677" w:rsidR="00F70465" w:rsidRDefault="001955A5" w:rsidP="00F70465">
      <w:r>
        <w:rPr>
          <w:rFonts w:hint="eastAsia"/>
        </w:rPr>
        <w:tab/>
        <w:t>SF6</w:t>
      </w:r>
      <w:r w:rsidR="00F70465">
        <w:rPr>
          <w:rFonts w:hint="eastAsia"/>
        </w:rPr>
        <w:t>:</w:t>
      </w:r>
      <w:r w:rsidR="00BE6556">
        <w:t>发布修改题目</w:t>
      </w:r>
      <w:r w:rsidR="00F11E90">
        <w:rPr>
          <w:rFonts w:hint="eastAsia"/>
        </w:rPr>
        <w:t>，查看相关信息</w:t>
      </w:r>
    </w:p>
    <w:p w14:paraId="7A886D04" w14:textId="7EDFD8CF" w:rsidR="005D3D52" w:rsidRDefault="001955A5" w:rsidP="00F70465">
      <w:r>
        <w:rPr>
          <w:rFonts w:hint="eastAsia"/>
        </w:rPr>
        <w:tab/>
        <w:t>SF7</w:t>
      </w:r>
      <w:r w:rsidR="005D3D52">
        <w:rPr>
          <w:rFonts w:hint="eastAsia"/>
        </w:rPr>
        <w:t>:</w:t>
      </w:r>
      <w:r w:rsidR="005D3D52">
        <w:t>手动批改</w:t>
      </w:r>
      <w:r w:rsidR="00DC2F9C">
        <w:rPr>
          <w:rFonts w:hint="eastAsia"/>
        </w:rPr>
        <w:t>，</w:t>
      </w:r>
      <w:r w:rsidR="005D3D52">
        <w:t>添加评语</w:t>
      </w:r>
    </w:p>
    <w:p w14:paraId="263B476F" w14:textId="44BE5BD1" w:rsidR="00BE6556" w:rsidRDefault="001955A5" w:rsidP="00BE6556">
      <w:r>
        <w:rPr>
          <w:rFonts w:hint="eastAsia"/>
        </w:rPr>
        <w:tab/>
        <w:t>SF8</w:t>
      </w:r>
      <w:r w:rsidR="00BE6556">
        <w:rPr>
          <w:rFonts w:hint="eastAsia"/>
        </w:rPr>
        <w:t>:</w:t>
      </w:r>
      <w:r w:rsidR="00482189">
        <w:t>反馈错误</w:t>
      </w:r>
      <w:r w:rsidR="00BE6556">
        <w:t>，</w:t>
      </w:r>
      <w:r w:rsidR="00BE6556">
        <w:rPr>
          <w:rFonts w:hint="eastAsia"/>
        </w:rPr>
        <w:t>智能</w:t>
      </w:r>
      <w:r w:rsidR="00482189">
        <w:t>定位</w:t>
      </w:r>
    </w:p>
    <w:p w14:paraId="69304D5E" w14:textId="48230CBD" w:rsidR="00BE6556" w:rsidRDefault="00BE6556" w:rsidP="00F70465">
      <w:r>
        <w:tab/>
      </w:r>
      <w:r w:rsidR="005D3D52">
        <w:t>SF9</w:t>
      </w:r>
      <w:r>
        <w:t>:</w:t>
      </w:r>
      <w:r>
        <w:rPr>
          <w:rFonts w:hint="eastAsia"/>
        </w:rPr>
        <w:t>用户</w:t>
      </w:r>
      <w:r>
        <w:t>个人</w:t>
      </w:r>
      <w:r>
        <w:rPr>
          <w:rFonts w:hint="eastAsia"/>
        </w:rPr>
        <w:t>中心</w:t>
      </w:r>
    </w:p>
    <w:p w14:paraId="03AC9564" w14:textId="18D9353D" w:rsidR="00245E88" w:rsidRPr="00F70465" w:rsidRDefault="00245E88" w:rsidP="00F70465">
      <w:r>
        <w:tab/>
      </w:r>
      <w:r>
        <w:rPr>
          <w:rFonts w:hint="eastAsia"/>
        </w:rPr>
        <w:t>SF</w:t>
      </w:r>
      <w:r>
        <w:t>10</w:t>
      </w:r>
      <w:r>
        <w:rPr>
          <w:rFonts w:hint="eastAsia"/>
        </w:rPr>
        <w:t>:用户名单管理</w:t>
      </w:r>
    </w:p>
    <w:p w14:paraId="492B235F" w14:textId="59C77638" w:rsidR="00377C82" w:rsidRDefault="00F131CB">
      <w:pPr>
        <w:pStyle w:val="3"/>
      </w:pPr>
      <w:bookmarkStart w:id="10" w:name="_Toc464164306"/>
      <w:r>
        <w:t>&lt;</w:t>
      </w:r>
      <w:r w:rsidR="00BE161F">
        <w:t>SF1:</w:t>
      </w:r>
      <w:r w:rsidR="00CE126C">
        <w:rPr>
          <w:rFonts w:hint="eastAsia"/>
        </w:rPr>
        <w:t>在线编辑</w:t>
      </w:r>
      <w:r>
        <w:t>&gt;</w:t>
      </w:r>
      <w:bookmarkEnd w:id="10"/>
    </w:p>
    <w:p w14:paraId="27F0AA26" w14:textId="5C3EC208" w:rsidR="001955A5" w:rsidRDefault="00F80470" w:rsidP="001955A5">
      <w:pPr>
        <w:ind w:left="720"/>
      </w:pPr>
      <w:r>
        <w:rPr>
          <w:rFonts w:hint="eastAsia"/>
        </w:rPr>
        <w:t>该系统</w:t>
      </w:r>
      <w:r>
        <w:t>能够在web</w:t>
      </w:r>
      <w:r>
        <w:rPr>
          <w:rFonts w:hint="eastAsia"/>
        </w:rPr>
        <w:t>页面上</w:t>
      </w:r>
      <w:r>
        <w:t>作为一个在线ide</w:t>
      </w:r>
      <w:r w:rsidR="001955A5">
        <w:rPr>
          <w:rFonts w:hint="eastAsia"/>
        </w:rPr>
        <w:t>提供用户</w:t>
      </w:r>
      <w:r w:rsidR="001955A5">
        <w:t>使用。</w:t>
      </w:r>
    </w:p>
    <w:p w14:paraId="6EA6876B" w14:textId="5C3EC208" w:rsidR="001955A5" w:rsidRPr="00BE161F" w:rsidRDefault="001955A5" w:rsidP="001955A5">
      <w:pPr>
        <w:ind w:left="720"/>
      </w:pPr>
    </w:p>
    <w:p w14:paraId="0DD3C8F5" w14:textId="5AC178F9" w:rsidR="001955A5" w:rsidRDefault="001955A5" w:rsidP="001955A5">
      <w:pPr>
        <w:pStyle w:val="3"/>
        <w:numPr>
          <w:ilvl w:val="0"/>
          <w:numId w:val="0"/>
        </w:numPr>
      </w:pPr>
      <w:bookmarkStart w:id="11" w:name="_Toc464164307"/>
      <w:r>
        <w:t>3.1.2</w:t>
      </w:r>
      <w:r w:rsidR="000E1811">
        <w:t xml:space="preserve"> </w:t>
      </w:r>
      <w:r>
        <w:t>&lt;SF2:</w:t>
      </w:r>
      <w:r w:rsidR="00CE126C" w:rsidRPr="00CE126C">
        <w:t xml:space="preserve"> </w:t>
      </w:r>
      <w:r w:rsidR="00CE126C">
        <w:t>实时</w:t>
      </w:r>
      <w:r w:rsidR="00CE126C">
        <w:rPr>
          <w:rFonts w:hint="eastAsia"/>
        </w:rPr>
        <w:t>语法</w:t>
      </w:r>
      <w:r w:rsidR="00CE126C">
        <w:t>错误</w:t>
      </w:r>
      <w:r w:rsidR="00CE126C">
        <w:rPr>
          <w:rFonts w:hint="eastAsia"/>
        </w:rPr>
        <w:t>提醒</w:t>
      </w:r>
      <w:r>
        <w:t>&gt;</w:t>
      </w:r>
      <w:bookmarkEnd w:id="11"/>
    </w:p>
    <w:p w14:paraId="7F65EAC9" w14:textId="3A3A63CD" w:rsidR="001955A5" w:rsidRDefault="001955A5" w:rsidP="001955A5">
      <w:r>
        <w:rPr>
          <w:rFonts w:hint="eastAsia"/>
        </w:rPr>
        <w:tab/>
        <w:t>该系统</w:t>
      </w:r>
      <w:r>
        <w:t>能够像当前的主流ide(如vs)一样实时</w:t>
      </w:r>
      <w:r>
        <w:rPr>
          <w:rFonts w:hint="eastAsia"/>
        </w:rPr>
        <w:t>提醒</w:t>
      </w:r>
      <w:r>
        <w:t>明显的语法错误。</w:t>
      </w:r>
    </w:p>
    <w:p w14:paraId="27C73741" w14:textId="77777777" w:rsidR="001955A5" w:rsidRDefault="001955A5" w:rsidP="001955A5"/>
    <w:p w14:paraId="18B66180" w14:textId="4BEB5BA0" w:rsidR="001955A5" w:rsidRDefault="001955A5" w:rsidP="001955A5">
      <w:pPr>
        <w:pStyle w:val="3"/>
        <w:numPr>
          <w:ilvl w:val="0"/>
          <w:numId w:val="0"/>
        </w:numPr>
      </w:pPr>
      <w:bookmarkStart w:id="12" w:name="_Toc464164308"/>
      <w:r>
        <w:t>3.1.3</w:t>
      </w:r>
      <w:r w:rsidR="000E1811">
        <w:t xml:space="preserve"> </w:t>
      </w:r>
      <w:r>
        <w:t>&lt;SF3:</w:t>
      </w:r>
      <w:r w:rsidR="00482189" w:rsidRPr="00482189">
        <w:t xml:space="preserve"> </w:t>
      </w:r>
      <w:r w:rsidR="00482189">
        <w:t>题</w:t>
      </w:r>
      <w:r w:rsidR="00482189">
        <w:rPr>
          <w:rFonts w:hint="eastAsia"/>
        </w:rPr>
        <w:t>目</w:t>
      </w:r>
      <w:r w:rsidR="00482189">
        <w:t>展示</w:t>
      </w:r>
      <w:r>
        <w:t>&gt;</w:t>
      </w:r>
      <w:bookmarkEnd w:id="12"/>
    </w:p>
    <w:p w14:paraId="49CB118C" w14:textId="0760282F" w:rsidR="001955A5" w:rsidRDefault="001955A5" w:rsidP="001955A5">
      <w:r>
        <w:rPr>
          <w:rFonts w:hint="eastAsia"/>
        </w:rPr>
        <w:tab/>
        <w:t>题目会</w:t>
      </w:r>
      <w:r w:rsidR="00DC0C04">
        <w:t>自动</w:t>
      </w:r>
      <w:r>
        <w:rPr>
          <w:rFonts w:hint="eastAsia"/>
        </w:rPr>
        <w:t>按照</w:t>
      </w:r>
      <w:r>
        <w:t>老师发布时间顺序</w:t>
      </w:r>
      <w:r w:rsidR="00DC0C04">
        <w:t>编号并</w:t>
      </w:r>
      <w:r w:rsidR="00DC0C04">
        <w:rPr>
          <w:rFonts w:hint="eastAsia"/>
        </w:rPr>
        <w:t>由</w:t>
      </w:r>
      <w:r w:rsidR="00DC0C04">
        <w:t>晚到早排序。在没有检索条件下，</w:t>
      </w:r>
      <w:r w:rsidR="00DC0C04">
        <w:rPr>
          <w:rFonts w:hint="eastAsia"/>
        </w:rPr>
        <w:t>所有</w:t>
      </w:r>
      <w:r w:rsidR="00DC0C04">
        <w:t>老师</w:t>
      </w:r>
      <w:r w:rsidR="00DC0C04">
        <w:rPr>
          <w:rFonts w:hint="eastAsia"/>
        </w:rPr>
        <w:t>布置</w:t>
      </w:r>
      <w:r w:rsidR="00DC0C04">
        <w:t>的题目都会</w:t>
      </w:r>
      <w:r w:rsidR="00225D46">
        <w:t>按序号</w:t>
      </w:r>
      <w:r w:rsidR="00DC0C04">
        <w:t>显示</w:t>
      </w:r>
      <w:r w:rsidR="00225D46">
        <w:t>，</w:t>
      </w:r>
      <w:r w:rsidR="00225D46">
        <w:rPr>
          <w:rFonts w:hint="eastAsia"/>
        </w:rPr>
        <w:t>在</w:t>
      </w:r>
      <w:r w:rsidR="00225D46">
        <w:t>检索条件下会显示</w:t>
      </w:r>
      <w:r w:rsidR="007B7443">
        <w:t>检索的题目或</w:t>
      </w:r>
      <w:r w:rsidR="00196545">
        <w:t>特定</w:t>
      </w:r>
      <w:r w:rsidR="007B7443">
        <w:t>老师</w:t>
      </w:r>
      <w:r w:rsidR="00196545">
        <w:t>发布的题目</w:t>
      </w:r>
      <w:r w:rsidR="00DC0C04">
        <w:t>。</w:t>
      </w:r>
    </w:p>
    <w:p w14:paraId="0EF241FC" w14:textId="3F370E3D" w:rsidR="005A286F" w:rsidRDefault="005A286F" w:rsidP="001955A5">
      <w:pPr>
        <w:rPr>
          <w:rFonts w:hint="eastAsia"/>
        </w:rPr>
      </w:pPr>
    </w:p>
    <w:p w14:paraId="624926F6" w14:textId="77777777" w:rsidR="00DC0C04" w:rsidRPr="001955A5" w:rsidRDefault="00DC0C04" w:rsidP="001955A5"/>
    <w:p w14:paraId="591DAB80" w14:textId="72781285" w:rsidR="00DC0C04" w:rsidRDefault="000F3A29" w:rsidP="00DC0C04">
      <w:pPr>
        <w:pStyle w:val="3"/>
        <w:numPr>
          <w:ilvl w:val="0"/>
          <w:numId w:val="0"/>
        </w:numPr>
      </w:pPr>
      <w:bookmarkStart w:id="13" w:name="_Toc464164309"/>
      <w:r>
        <w:t>3.1.4</w:t>
      </w:r>
      <w:r w:rsidR="000E1811">
        <w:t xml:space="preserve"> </w:t>
      </w:r>
      <w:r w:rsidR="00DC0C04">
        <w:t>&lt;</w:t>
      </w:r>
      <w:r>
        <w:t>SF4:</w:t>
      </w:r>
      <w:r w:rsidR="00222575">
        <w:t xml:space="preserve"> </w:t>
      </w:r>
      <w:r>
        <w:rPr>
          <w:rFonts w:hint="eastAsia"/>
        </w:rPr>
        <w:t>题目</w:t>
      </w:r>
      <w:r>
        <w:t>检索</w:t>
      </w:r>
      <w:r w:rsidR="00DC0C04">
        <w:t>&gt;</w:t>
      </w:r>
      <w:bookmarkEnd w:id="13"/>
    </w:p>
    <w:p w14:paraId="2A3BCDD1" w14:textId="22B50603" w:rsidR="001955A5" w:rsidRPr="001955A5" w:rsidRDefault="001955A5" w:rsidP="001955A5">
      <w:r>
        <w:rPr>
          <w:rFonts w:hint="eastAsia"/>
        </w:rPr>
        <w:tab/>
      </w:r>
      <w:r w:rsidR="000F3A29">
        <w:rPr>
          <w:rFonts w:hint="eastAsia"/>
        </w:rPr>
        <w:t>可以</w:t>
      </w:r>
      <w:r w:rsidR="000F3A29">
        <w:t>搜索题目</w:t>
      </w:r>
      <w:r w:rsidR="000F3A29">
        <w:rPr>
          <w:rFonts w:hint="eastAsia"/>
        </w:rPr>
        <w:t>编号</w:t>
      </w:r>
      <w:r w:rsidR="000F3A29">
        <w:t>或者发布题目的老师。搜索题号时如果检索到，</w:t>
      </w:r>
      <w:r w:rsidR="000F3A29">
        <w:rPr>
          <w:rFonts w:hint="eastAsia"/>
        </w:rPr>
        <w:t>显示</w:t>
      </w:r>
      <w:r w:rsidR="000F3A29">
        <w:t>相应</w:t>
      </w:r>
      <w:r w:rsidR="000F3A29">
        <w:rPr>
          <w:rFonts w:hint="eastAsia"/>
        </w:rPr>
        <w:t>题目</w:t>
      </w:r>
      <w:r w:rsidR="000F3A29">
        <w:t>，</w:t>
      </w:r>
      <w:r w:rsidR="000F3A29">
        <w:rPr>
          <w:rFonts w:hint="eastAsia"/>
        </w:rPr>
        <w:t>用户</w:t>
      </w:r>
      <w:r w:rsidR="000F3A29">
        <w:t>可以点击查看详细信息。如果没有检索到，</w:t>
      </w:r>
      <w:r w:rsidR="000F3A29">
        <w:rPr>
          <w:rFonts w:hint="eastAsia"/>
        </w:rPr>
        <w:t>将</w:t>
      </w:r>
      <w:r w:rsidR="000F3A29">
        <w:t>显示空的问题列表。</w:t>
      </w:r>
      <w:r w:rsidR="000F3A29">
        <w:rPr>
          <w:rFonts w:hint="eastAsia"/>
        </w:rPr>
        <w:t>搜索</w:t>
      </w:r>
      <w:r w:rsidR="00196545">
        <w:t>发布</w:t>
      </w:r>
      <w:r w:rsidR="000F3A29">
        <w:t>题目</w:t>
      </w:r>
      <w:r w:rsidR="00196545">
        <w:t>老师</w:t>
      </w:r>
      <w:r w:rsidR="000F3A29">
        <w:t>时</w:t>
      </w:r>
      <w:r w:rsidR="00196545">
        <w:t>，</w:t>
      </w:r>
      <w:r w:rsidR="00196545">
        <w:rPr>
          <w:rFonts w:hint="eastAsia"/>
        </w:rPr>
        <w:t>会</w:t>
      </w:r>
      <w:r w:rsidR="00196545">
        <w:t>显示该老师发布的问题列表。</w:t>
      </w:r>
      <w:r w:rsidR="005A286F">
        <w:rPr>
          <w:noProof/>
        </w:rPr>
        <w:drawing>
          <wp:inline distT="0" distB="0" distL="0" distR="0" wp14:anchorId="15B46F78" wp14:editId="0C4F5BB3">
            <wp:extent cx="5943600" cy="51447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_Collaboration4__Interaction1__null_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5E553A7B" w14:textId="06B163BE" w:rsidR="001955A5" w:rsidRPr="001955A5" w:rsidRDefault="001955A5" w:rsidP="001955A5">
      <w:r>
        <w:rPr>
          <w:rFonts w:hint="eastAsia"/>
        </w:rPr>
        <w:tab/>
      </w:r>
    </w:p>
    <w:p w14:paraId="0134A477" w14:textId="191ED481" w:rsidR="00196545" w:rsidRDefault="00196545" w:rsidP="00196545">
      <w:pPr>
        <w:pStyle w:val="3"/>
        <w:numPr>
          <w:ilvl w:val="0"/>
          <w:numId w:val="0"/>
        </w:numPr>
      </w:pPr>
      <w:bookmarkStart w:id="14" w:name="_Toc464164310"/>
      <w:r>
        <w:t>3.1.5 &lt;SF5:</w:t>
      </w:r>
      <w:r w:rsidR="00482189" w:rsidRPr="00482189">
        <w:t xml:space="preserve"> </w:t>
      </w:r>
      <w:r w:rsidR="00482189">
        <w:t>提交代码,</w:t>
      </w:r>
      <w:r w:rsidR="00482189">
        <w:rPr>
          <w:rFonts w:hint="eastAsia"/>
        </w:rPr>
        <w:t>得到</w:t>
      </w:r>
      <w:r w:rsidR="00482189">
        <w:t>反馈信息</w:t>
      </w:r>
      <w:r>
        <w:t>&gt;</w:t>
      </w:r>
      <w:bookmarkEnd w:id="14"/>
    </w:p>
    <w:p w14:paraId="100C1519" w14:textId="6C8B18B8" w:rsidR="008A3187" w:rsidRDefault="00196545" w:rsidP="005A286F">
      <w:pPr>
        <w:ind w:firstLine="720"/>
        <w:rPr>
          <w:rFonts w:hint="eastAsia"/>
        </w:rPr>
      </w:pPr>
      <w:r>
        <w:rPr>
          <w:rFonts w:hint="eastAsia"/>
        </w:rPr>
        <w:t>学生</w:t>
      </w:r>
      <w:r>
        <w:t>选择题目后</w:t>
      </w:r>
      <w:r>
        <w:rPr>
          <w:rFonts w:hint="eastAsia"/>
        </w:rPr>
        <w:t>进入</w:t>
      </w:r>
      <w:r>
        <w:t>该题目的界面，学生可以在网页上直接编辑代码，</w:t>
      </w:r>
      <w:r>
        <w:rPr>
          <w:rFonts w:hint="eastAsia"/>
        </w:rPr>
        <w:t>效果</w:t>
      </w:r>
      <w:r>
        <w:t>和在PC</w:t>
      </w:r>
      <w:r>
        <w:rPr>
          <w:rFonts w:hint="eastAsia"/>
        </w:rPr>
        <w:t>端</w:t>
      </w:r>
      <w:r>
        <w:t>的IDE相近。</w:t>
      </w:r>
      <w:r>
        <w:rPr>
          <w:rFonts w:hint="eastAsia"/>
        </w:rPr>
        <w:t>点击</w:t>
      </w:r>
      <w:r>
        <w:t>提交后，</w:t>
      </w:r>
      <w:r>
        <w:rPr>
          <w:rFonts w:hint="eastAsia"/>
        </w:rPr>
        <w:t>系统</w:t>
      </w:r>
      <w:r>
        <w:t>会</w:t>
      </w:r>
      <w:r>
        <w:rPr>
          <w:rFonts w:hint="eastAsia"/>
        </w:rPr>
        <w:t>给</w:t>
      </w:r>
      <w:r>
        <w:t>学生反馈</w:t>
      </w:r>
      <w:r>
        <w:rPr>
          <w:rFonts w:hint="eastAsia"/>
        </w:rPr>
        <w:t>信息</w:t>
      </w:r>
      <w:r>
        <w:t>，</w:t>
      </w:r>
      <w:r>
        <w:rPr>
          <w:rFonts w:hint="eastAsia"/>
        </w:rPr>
        <w:t>如果</w:t>
      </w:r>
      <w:r>
        <w:t>正确会显示accept，</w:t>
      </w:r>
      <w:r>
        <w:rPr>
          <w:rFonts w:hint="eastAsia"/>
        </w:rPr>
        <w:t>如果</w:t>
      </w:r>
      <w:r>
        <w:t>错误</w:t>
      </w:r>
      <w:r>
        <w:rPr>
          <w:rFonts w:hint="eastAsia"/>
        </w:rPr>
        <w:t>会</w:t>
      </w:r>
      <w:r>
        <w:t>给出错误</w:t>
      </w:r>
      <w:r>
        <w:rPr>
          <w:rFonts w:hint="eastAsia"/>
        </w:rPr>
        <w:t>样例并</w:t>
      </w:r>
      <w:r>
        <w:t>由系统指出错误发生的可能地点。</w:t>
      </w:r>
    </w:p>
    <w:p w14:paraId="5B747B63" w14:textId="1E959992" w:rsidR="008A3187" w:rsidRDefault="008A3187" w:rsidP="00196545">
      <w:pPr>
        <w:ind w:firstLine="720"/>
        <w:rPr>
          <w:rFonts w:hint="eastAsia"/>
        </w:rPr>
      </w:pPr>
      <w:r>
        <w:rPr>
          <w:rFonts w:hint="eastAsia"/>
          <w:noProof/>
        </w:rPr>
        <w:drawing>
          <wp:inline distT="0" distB="0" distL="0" distR="0" wp14:anchorId="6C3134C0" wp14:editId="46F7A3B3">
            <wp:extent cx="5943600" cy="5144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27C52F93" w14:textId="77777777" w:rsidR="00196545" w:rsidRDefault="00196545" w:rsidP="00196545"/>
    <w:p w14:paraId="02ACC033" w14:textId="127E8C04" w:rsidR="00196545" w:rsidRDefault="00196545" w:rsidP="00196545">
      <w:pPr>
        <w:pStyle w:val="3"/>
        <w:numPr>
          <w:ilvl w:val="0"/>
          <w:numId w:val="0"/>
        </w:numPr>
      </w:pPr>
      <w:bookmarkStart w:id="15" w:name="_Toc464164311"/>
      <w:r>
        <w:t>3.1.6 &lt;</w:t>
      </w:r>
      <w:r w:rsidR="00222575">
        <w:rPr>
          <w:rFonts w:hint="eastAsia"/>
        </w:rPr>
        <w:t>SF</w:t>
      </w:r>
      <w:r w:rsidR="00222575">
        <w:t>6</w:t>
      </w:r>
      <w:r w:rsidR="00222575">
        <w:rPr>
          <w:rFonts w:hint="eastAsia"/>
        </w:rPr>
        <w:t xml:space="preserve">: </w:t>
      </w:r>
      <w:r w:rsidR="00482189">
        <w:t>发布修改题目</w:t>
      </w:r>
      <w:r w:rsidR="00482189">
        <w:rPr>
          <w:rFonts w:hint="eastAsia"/>
        </w:rPr>
        <w:t>，查看相关信息</w:t>
      </w:r>
      <w:r>
        <w:t>&gt;</w:t>
      </w:r>
      <w:bookmarkEnd w:id="15"/>
    </w:p>
    <w:p w14:paraId="52BEF43E" w14:textId="60DB27F8" w:rsidR="00196545" w:rsidRDefault="00DE4284" w:rsidP="00196545">
      <w:r>
        <w:tab/>
        <w:t>老师具有学生</w:t>
      </w:r>
      <w:r>
        <w:rPr>
          <w:rFonts w:hint="eastAsia"/>
        </w:rPr>
        <w:t>拥有</w:t>
      </w:r>
      <w:r>
        <w:t>的所有</w:t>
      </w:r>
      <w:r>
        <w:rPr>
          <w:rFonts w:hint="eastAsia"/>
        </w:rPr>
        <w:t>功能</w:t>
      </w:r>
      <w:r>
        <w:t>。</w:t>
      </w:r>
      <w:r>
        <w:rPr>
          <w:rFonts w:hint="eastAsia"/>
        </w:rPr>
        <w:t>此外</w:t>
      </w:r>
      <w:r>
        <w:t>老师可以对问题进行增删改操作，发布题目后老师可以随时查看题目的正确情况，</w:t>
      </w:r>
      <w:r>
        <w:rPr>
          <w:rFonts w:hint="eastAsia"/>
        </w:rPr>
        <w:t>并得到</w:t>
      </w:r>
      <w:r>
        <w:t>系统智能返回的错误归类。</w:t>
      </w:r>
    </w:p>
    <w:p w14:paraId="00930A2B" w14:textId="184C3A99" w:rsidR="00DE4284" w:rsidRDefault="000F2055" w:rsidP="00196545">
      <w:r>
        <w:rPr>
          <w:rFonts w:hint="eastAsia"/>
          <w:noProof/>
        </w:rPr>
        <w:drawing>
          <wp:inline distT="0" distB="0" distL="0" distR="0" wp14:anchorId="3F70BC93" wp14:editId="6D9A3317">
            <wp:extent cx="5943600" cy="51447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Diagram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72BABA89" w14:textId="6D3645A1" w:rsidR="00DE4284" w:rsidRDefault="000E3E0E" w:rsidP="00DE4284">
      <w:pPr>
        <w:pStyle w:val="3"/>
        <w:numPr>
          <w:ilvl w:val="0"/>
          <w:numId w:val="0"/>
        </w:numPr>
      </w:pPr>
      <w:bookmarkStart w:id="16" w:name="_Toc464164312"/>
      <w:r>
        <w:t>3.1.7</w:t>
      </w:r>
      <w:r w:rsidR="00DE4284">
        <w:t xml:space="preserve"> &lt;</w:t>
      </w:r>
      <w:r w:rsidR="00222575">
        <w:t xml:space="preserve">SF7: </w:t>
      </w:r>
      <w:r w:rsidR="00482189">
        <w:t>手动批改</w:t>
      </w:r>
      <w:r w:rsidR="00DC2F9C">
        <w:rPr>
          <w:rFonts w:hint="eastAsia"/>
        </w:rPr>
        <w:t>，</w:t>
      </w:r>
      <w:r w:rsidR="00482189">
        <w:t>添加评语</w:t>
      </w:r>
      <w:r w:rsidR="00DE4284">
        <w:t>&gt;</w:t>
      </w:r>
      <w:bookmarkEnd w:id="16"/>
    </w:p>
    <w:p w14:paraId="0101AB8A" w14:textId="0D7B8369" w:rsidR="004D219E" w:rsidRDefault="000E3E0E" w:rsidP="004D219E">
      <w:r>
        <w:tab/>
      </w:r>
      <w:r>
        <w:rPr>
          <w:rFonts w:hint="eastAsia"/>
        </w:rPr>
        <w:t>系统</w:t>
      </w:r>
      <w:r>
        <w:t>自动批改后，</w:t>
      </w:r>
      <w:r>
        <w:rPr>
          <w:rFonts w:hint="eastAsia"/>
        </w:rPr>
        <w:t>老师</w:t>
      </w:r>
      <w:r>
        <w:t>也可以查看学生提交的源代码并添加评语，</w:t>
      </w:r>
      <w:r>
        <w:rPr>
          <w:rFonts w:hint="eastAsia"/>
        </w:rPr>
        <w:t>给出</w:t>
      </w:r>
      <w:r>
        <w:t>修改意见。</w:t>
      </w:r>
    </w:p>
    <w:p w14:paraId="566D0C17" w14:textId="137FF010" w:rsidR="008A3187" w:rsidRDefault="005A286F" w:rsidP="004D219E">
      <w:pPr>
        <w:rPr>
          <w:rFonts w:hint="eastAsia"/>
        </w:rPr>
      </w:pPr>
      <w:r>
        <w:rPr>
          <w:rFonts w:hint="eastAsia"/>
          <w:noProof/>
        </w:rPr>
        <w:drawing>
          <wp:inline distT="0" distB="0" distL="0" distR="0" wp14:anchorId="2E295C65" wp14:editId="3EED9824">
            <wp:extent cx="5943600" cy="5448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_Collaboration5__Interaction1__SequenceDiagram1_7.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381E9058" w14:textId="281B361C" w:rsidR="004D219E" w:rsidRDefault="004D219E" w:rsidP="004D219E">
      <w:pPr>
        <w:pStyle w:val="3"/>
        <w:numPr>
          <w:ilvl w:val="0"/>
          <w:numId w:val="0"/>
        </w:numPr>
      </w:pPr>
      <w:r>
        <w:t>3.1.8 &lt;</w:t>
      </w:r>
      <w:r w:rsidR="00222575">
        <w:t xml:space="preserve">SF8: </w:t>
      </w:r>
      <w:r>
        <w:rPr>
          <w:rFonts w:hint="eastAsia"/>
        </w:rPr>
        <w:t>反馈错误，智能定位</w:t>
      </w:r>
      <w:r>
        <w:t>&gt;</w:t>
      </w:r>
    </w:p>
    <w:p w14:paraId="56AC688F" w14:textId="7CD0EE46" w:rsidR="008A3187" w:rsidRPr="000E3E0E" w:rsidRDefault="000E3E0E" w:rsidP="000E3E0E">
      <w:pPr>
        <w:rPr>
          <w:rFonts w:hint="eastAsia"/>
        </w:rPr>
      </w:pPr>
      <w:r>
        <w:tab/>
      </w:r>
      <w:r>
        <w:rPr>
          <w:rFonts w:hint="eastAsia"/>
        </w:rPr>
        <w:t>系统除了</w:t>
      </w:r>
      <w:r>
        <w:t>能够给出代码出</w:t>
      </w:r>
      <w:r>
        <w:rPr>
          <w:rFonts w:hint="eastAsia"/>
        </w:rPr>
        <w:t>错</w:t>
      </w:r>
      <w:r>
        <w:t>样例，</w:t>
      </w:r>
      <w:r>
        <w:rPr>
          <w:rFonts w:hint="eastAsia"/>
        </w:rPr>
        <w:t>还能</w:t>
      </w:r>
      <w:r>
        <w:t>智能定位错误，</w:t>
      </w:r>
      <w:r>
        <w:rPr>
          <w:rFonts w:hint="eastAsia"/>
        </w:rPr>
        <w:t>给出</w:t>
      </w:r>
      <w:r>
        <w:t>错误原因，</w:t>
      </w:r>
      <w:r>
        <w:rPr>
          <w:rFonts w:hint="eastAsia"/>
        </w:rPr>
        <w:t>并</w:t>
      </w:r>
      <w:r>
        <w:t>对</w:t>
      </w:r>
      <w:r>
        <w:rPr>
          <w:rFonts w:hint="eastAsia"/>
        </w:rPr>
        <w:t>错误</w:t>
      </w:r>
      <w:r>
        <w:t>进行归类。</w:t>
      </w:r>
    </w:p>
    <w:p w14:paraId="469C9E2C" w14:textId="23A63A35" w:rsidR="000E3E0E" w:rsidRDefault="000E3E0E" w:rsidP="000E3E0E">
      <w:pPr>
        <w:pStyle w:val="3"/>
        <w:numPr>
          <w:ilvl w:val="0"/>
          <w:numId w:val="0"/>
        </w:numPr>
      </w:pPr>
      <w:bookmarkStart w:id="17" w:name="_Toc464164314"/>
      <w:r>
        <w:t>3.1.9 &lt;</w:t>
      </w:r>
      <w:r w:rsidR="00222575">
        <w:t xml:space="preserve">SF9: </w:t>
      </w:r>
      <w:r>
        <w:rPr>
          <w:rFonts w:hint="eastAsia"/>
        </w:rPr>
        <w:t>用户</w:t>
      </w:r>
      <w:r>
        <w:t>个人</w:t>
      </w:r>
      <w:r>
        <w:rPr>
          <w:rFonts w:hint="eastAsia"/>
        </w:rPr>
        <w:t>中心</w:t>
      </w:r>
      <w:r>
        <w:t>&gt;</w:t>
      </w:r>
      <w:bookmarkEnd w:id="17"/>
    </w:p>
    <w:p w14:paraId="0E7A1FF3" w14:textId="16C4FA5A" w:rsidR="005A286F" w:rsidRDefault="000E3E0E" w:rsidP="00222575">
      <w:r>
        <w:rPr>
          <w:rFonts w:hint="eastAsia"/>
        </w:rPr>
        <w:tab/>
        <w:t>用户</w:t>
      </w:r>
      <w:r>
        <w:t>可以在个人中</w:t>
      </w:r>
      <w:r>
        <w:rPr>
          <w:rFonts w:hint="eastAsia"/>
        </w:rPr>
        <w:t>心</w:t>
      </w:r>
      <w:r>
        <w:t>修改昵称，</w:t>
      </w:r>
      <w:r>
        <w:rPr>
          <w:rFonts w:hint="eastAsia"/>
        </w:rPr>
        <w:t>密码</w:t>
      </w:r>
      <w:r>
        <w:t>，</w:t>
      </w:r>
      <w:r>
        <w:rPr>
          <w:rFonts w:hint="eastAsia"/>
        </w:rPr>
        <w:t>绑定</w:t>
      </w:r>
      <w:r>
        <w:t>邮箱等用户信</w:t>
      </w:r>
      <w:commentRangeStart w:id="18"/>
      <w:r>
        <w:t>息</w:t>
      </w:r>
      <w:commentRangeEnd w:id="18"/>
      <w:r w:rsidR="0072697D">
        <w:rPr>
          <w:rStyle w:val="af3"/>
        </w:rPr>
        <w:commentReference w:id="18"/>
      </w:r>
      <w:r>
        <w:t>。</w:t>
      </w:r>
    </w:p>
    <w:p w14:paraId="1DC50240" w14:textId="77777777" w:rsidR="005A286F" w:rsidRPr="005A286F" w:rsidRDefault="005A286F" w:rsidP="00222575">
      <w:pPr>
        <w:rPr>
          <w:rFonts w:hint="eastAsia"/>
        </w:rPr>
      </w:pPr>
    </w:p>
    <w:p w14:paraId="069C2AE8" w14:textId="30303CC4" w:rsidR="00222575" w:rsidRDefault="00222575" w:rsidP="00222575">
      <w:pPr>
        <w:pStyle w:val="3"/>
        <w:numPr>
          <w:ilvl w:val="0"/>
          <w:numId w:val="0"/>
        </w:numPr>
      </w:pPr>
      <w:r>
        <w:t xml:space="preserve">3.1.10&lt;SF10: </w:t>
      </w:r>
      <w:r>
        <w:rPr>
          <w:rFonts w:hint="eastAsia"/>
        </w:rPr>
        <w:t>用户名单管理</w:t>
      </w:r>
      <w:r>
        <w:t>&gt;</w:t>
      </w:r>
    </w:p>
    <w:p w14:paraId="4597FDB3" w14:textId="0380FEC5" w:rsidR="006A7033" w:rsidRDefault="006A7033" w:rsidP="006A7033">
      <w:r>
        <w:tab/>
      </w:r>
      <w:r w:rsidR="002D580D">
        <w:rPr>
          <w:rFonts w:hint="eastAsia"/>
        </w:rPr>
        <w:t>管理员</w:t>
      </w:r>
      <w:r w:rsidR="00A51403">
        <w:rPr>
          <w:rFonts w:hint="eastAsia"/>
        </w:rPr>
        <w:t>可以对整个系统中的用户信息进行管理，包括增删改查所有用户的信息，并可以从名单导入用户。</w:t>
      </w:r>
    </w:p>
    <w:p w14:paraId="06BA87D0" w14:textId="267060F5" w:rsidR="005A286F" w:rsidRPr="006A7033" w:rsidRDefault="005A286F" w:rsidP="006A7033">
      <w:pPr>
        <w:rPr>
          <w:rFonts w:hint="eastAsia"/>
        </w:rPr>
      </w:pPr>
      <w:r>
        <w:rPr>
          <w:rFonts w:hint="eastAsia"/>
          <w:noProof/>
        </w:rPr>
        <w:drawing>
          <wp:inline distT="0" distB="0" distL="0" distR="0" wp14:anchorId="404470D8" wp14:editId="34EE18BC">
            <wp:extent cx="5943600" cy="51447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__Collaboration6__Interaction1__SequenceDiagram1_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143A3CED" w14:textId="349E120C" w:rsidR="000E3E0E" w:rsidRDefault="005A286F" w:rsidP="00DE4284">
      <w:r>
        <w:rPr>
          <w:rFonts w:hint="eastAsia"/>
          <w:noProof/>
        </w:rPr>
        <w:drawing>
          <wp:inline distT="0" distB="0" distL="0" distR="0" wp14:anchorId="03A256E6" wp14:editId="1CC9B959">
            <wp:extent cx="5943600" cy="5144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__Collaboration7__Interaction1__SequenceDiagram1_9.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14:paraId="2F2728EF" w14:textId="28A0DF61" w:rsidR="005A286F" w:rsidRPr="00DE4284" w:rsidRDefault="005A286F" w:rsidP="00DE4284">
      <w:pPr>
        <w:rPr>
          <w:rFonts w:hint="eastAsia"/>
        </w:rPr>
      </w:pPr>
    </w:p>
    <w:p w14:paraId="43318007" w14:textId="77777777" w:rsidR="00DE4284" w:rsidRPr="001955A5" w:rsidRDefault="00DE4284" w:rsidP="00196545"/>
    <w:p w14:paraId="61806C27" w14:textId="204277EC" w:rsidR="00377C82" w:rsidRDefault="00095F57" w:rsidP="00095F57">
      <w:pPr>
        <w:pStyle w:val="2"/>
        <w:numPr>
          <w:ilvl w:val="0"/>
          <w:numId w:val="0"/>
        </w:numPr>
      </w:pPr>
      <w:bookmarkStart w:id="19" w:name="_Toc464164315"/>
      <w:r>
        <w:t>3.2</w:t>
      </w:r>
      <w:r w:rsidR="00F131CB">
        <w:rPr>
          <w:rFonts w:hint="eastAsia"/>
        </w:rPr>
        <w:t>可用性</w:t>
      </w:r>
      <w:bookmarkEnd w:id="19"/>
    </w:p>
    <w:p w14:paraId="4DA79A04" w14:textId="77777777" w:rsidR="005D3D52" w:rsidRDefault="005D3D52" w:rsidP="00651BD9">
      <w:pPr>
        <w:ind w:firstLine="720"/>
      </w:pPr>
      <w:r>
        <w:rPr>
          <w:rFonts w:hint="eastAsia"/>
        </w:rPr>
        <w:t>学生用户无需培训就可以使用本系统；</w:t>
      </w:r>
    </w:p>
    <w:p w14:paraId="31CC79D3" w14:textId="77777777" w:rsidR="005D3D52" w:rsidRDefault="005D3D52" w:rsidP="00651BD9">
      <w:pPr>
        <w:ind w:firstLine="720"/>
      </w:pPr>
      <w:r>
        <w:rPr>
          <w:rFonts w:hint="eastAsia"/>
        </w:rPr>
        <w:t>教师用户根据教师使用指南即可高效地完成题目发布、批改分析等操作；</w:t>
      </w:r>
    </w:p>
    <w:p w14:paraId="30FF5940" w14:textId="4F0FAEC9" w:rsidR="00095F57" w:rsidRPr="005D3D52" w:rsidRDefault="005D3D52" w:rsidP="00095F57">
      <w:pPr>
        <w:ind w:firstLine="720"/>
      </w:pPr>
      <w:r>
        <w:rPr>
          <w:rFonts w:hint="eastAsia"/>
        </w:rPr>
        <w:t>本系统前端可以在当前所有主流浏览器上顺畅运行。</w:t>
      </w:r>
    </w:p>
    <w:p w14:paraId="12A4A382" w14:textId="27B13A40" w:rsidR="00377C82" w:rsidRDefault="00095F57" w:rsidP="00095F57">
      <w:pPr>
        <w:pStyle w:val="2"/>
        <w:numPr>
          <w:ilvl w:val="0"/>
          <w:numId w:val="0"/>
        </w:numPr>
      </w:pPr>
      <w:bookmarkStart w:id="20" w:name="_Toc464164316"/>
      <w:r>
        <w:t>3.3</w:t>
      </w:r>
      <w:r w:rsidR="00F131CB">
        <w:rPr>
          <w:rFonts w:hint="eastAsia"/>
        </w:rPr>
        <w:t>可靠性</w:t>
      </w:r>
      <w:bookmarkEnd w:id="20"/>
    </w:p>
    <w:p w14:paraId="4316F38D" w14:textId="77777777" w:rsidR="00651BD9" w:rsidRDefault="00651BD9" w:rsidP="00651BD9">
      <w:pPr>
        <w:ind w:firstLine="720"/>
      </w:pPr>
      <w:r>
        <w:rPr>
          <w:rFonts w:hint="eastAsia"/>
        </w:rPr>
        <w:t>可用时间百分比在97%以上，维护期间教师与学生用户均不能使用系统；</w:t>
      </w:r>
    </w:p>
    <w:p w14:paraId="628A328D" w14:textId="77777777" w:rsidR="00651BD9" w:rsidRDefault="00651BD9" w:rsidP="00651BD9">
      <w:pPr>
        <w:ind w:firstLine="720"/>
      </w:pPr>
      <w:r>
        <w:rPr>
          <w:rFonts w:hint="eastAsia"/>
        </w:rPr>
        <w:t>平均故障间隔时间30天以上；</w:t>
      </w:r>
    </w:p>
    <w:p w14:paraId="6AC22C41" w14:textId="77777777" w:rsidR="00651BD9" w:rsidRDefault="00651BD9" w:rsidP="00651BD9">
      <w:pPr>
        <w:ind w:firstLine="720"/>
      </w:pPr>
      <w:r>
        <w:rPr>
          <w:rFonts w:hint="eastAsia"/>
        </w:rPr>
        <w:t>平均修复时间在系统发生故障的24小时以内；</w:t>
      </w:r>
    </w:p>
    <w:p w14:paraId="568F9B42" w14:textId="45FB668A" w:rsidR="002D20C5" w:rsidDel="00F11E90" w:rsidRDefault="00651BD9" w:rsidP="002D20C5">
      <w:pPr>
        <w:ind w:firstLine="720"/>
        <w:rPr>
          <w:del w:id="21" w:author="徐志航" w:date="2016-10-20T19:01:00Z"/>
        </w:rPr>
      </w:pPr>
      <w:r>
        <w:rPr>
          <w:rFonts w:hint="eastAsia"/>
        </w:rPr>
        <w:t>系统错误或缺陷率小于5bugs/KLOC。</w:t>
      </w:r>
    </w:p>
    <w:p w14:paraId="58999346" w14:textId="77777777" w:rsidR="00F11E90" w:rsidRPr="002D20C5" w:rsidRDefault="00F11E90" w:rsidP="002D20C5">
      <w:pPr>
        <w:ind w:firstLine="720"/>
      </w:pPr>
    </w:p>
    <w:p w14:paraId="2ECD0975" w14:textId="55146BEF" w:rsidR="00377C82" w:rsidRDefault="00095F57" w:rsidP="00095F57">
      <w:pPr>
        <w:pStyle w:val="2"/>
        <w:numPr>
          <w:ilvl w:val="0"/>
          <w:numId w:val="0"/>
        </w:numPr>
      </w:pPr>
      <w:bookmarkStart w:id="22" w:name="_Toc464164317"/>
      <w:r>
        <w:t>3.4</w:t>
      </w:r>
      <w:commentRangeStart w:id="23"/>
      <w:r w:rsidR="00F131CB">
        <w:rPr>
          <w:rFonts w:hint="eastAsia"/>
        </w:rPr>
        <w:t>性能</w:t>
      </w:r>
      <w:bookmarkEnd w:id="22"/>
      <w:commentRangeEnd w:id="23"/>
      <w:r w:rsidR="00E05B13">
        <w:rPr>
          <w:rStyle w:val="af3"/>
          <w:b w:val="0"/>
        </w:rPr>
        <w:commentReference w:id="23"/>
      </w:r>
    </w:p>
    <w:p w14:paraId="1BA9E4CD" w14:textId="35DAD8BD" w:rsidR="002D20C5" w:rsidRDefault="00551B78" w:rsidP="002D20C5">
      <w:pPr>
        <w:ind w:firstLine="720"/>
      </w:pPr>
      <w:r>
        <w:rPr>
          <w:rFonts w:hint="eastAsia"/>
        </w:rPr>
        <w:t>每段提交代码的编译、运行和自动批改时间不超过（3+设定的重复执行次数*题目设定的时间限制（以秒作单位）*1.2）s，同时可以对至少20段的代码进行编译、运行和自动批改；</w:t>
      </w:r>
    </w:p>
    <w:p w14:paraId="11091837" w14:textId="4E70BA48" w:rsidR="002D20C5" w:rsidRDefault="002D20C5" w:rsidP="002D20C5">
      <w:pPr>
        <w:pStyle w:val="2"/>
        <w:numPr>
          <w:ilvl w:val="0"/>
          <w:numId w:val="0"/>
        </w:numPr>
      </w:pPr>
      <w:r>
        <w:t>3.5</w:t>
      </w:r>
      <w:r>
        <w:rPr>
          <w:rFonts w:hint="eastAsia"/>
        </w:rPr>
        <w:t>安全性</w:t>
      </w:r>
    </w:p>
    <w:p w14:paraId="0A234FDB" w14:textId="0C58D489" w:rsidR="002D20C5" w:rsidRDefault="002D20C5" w:rsidP="002D20C5">
      <w:pPr>
        <w:ind w:firstLine="720"/>
      </w:pPr>
      <w:r w:rsidRPr="00F11E90">
        <w:rPr>
          <w:rFonts w:hint="eastAsia"/>
        </w:rPr>
        <w:t>系统应该只允许经过验证和授权的用户访问</w:t>
      </w:r>
    </w:p>
    <w:p w14:paraId="27B9A39A" w14:textId="1B2DFD6A" w:rsidR="002D20C5" w:rsidRDefault="005948D0" w:rsidP="002D20C5">
      <w:pPr>
        <w:ind w:firstLine="720"/>
      </w:pPr>
      <w:r w:rsidRPr="00F11E90">
        <w:rPr>
          <w:rFonts w:hint="eastAsia"/>
        </w:rPr>
        <w:t>系统应该按照身份验证用户的访问权限</w:t>
      </w:r>
    </w:p>
    <w:p w14:paraId="4E5F934A" w14:textId="39A3DF25" w:rsidR="002F55EF" w:rsidRPr="002D20C5" w:rsidRDefault="002F55EF" w:rsidP="002D20C5">
      <w:pPr>
        <w:ind w:firstLine="720"/>
      </w:pPr>
      <w:r>
        <w:rPr>
          <w:rFonts w:hint="eastAsia"/>
        </w:rPr>
        <w:t>系统应该不允许同一个用户多次登录</w:t>
      </w:r>
    </w:p>
    <w:p w14:paraId="6DE2A4B7" w14:textId="4B176E81" w:rsidR="00095F57" w:rsidRPr="00095F57" w:rsidRDefault="00095F57" w:rsidP="00095F57">
      <w:pPr>
        <w:pStyle w:val="2"/>
        <w:numPr>
          <w:ilvl w:val="0"/>
          <w:numId w:val="0"/>
        </w:numPr>
      </w:pPr>
      <w:bookmarkStart w:id="24" w:name="_Toc464164318"/>
      <w:r>
        <w:t>3.</w:t>
      </w:r>
      <w:r w:rsidR="005948D0">
        <w:t>6</w:t>
      </w:r>
      <w:r w:rsidR="004162A5">
        <w:rPr>
          <w:rFonts w:hint="eastAsia"/>
        </w:rPr>
        <w:t>接口</w:t>
      </w:r>
      <w:bookmarkEnd w:id="24"/>
    </w:p>
    <w:p w14:paraId="48BFF70B" w14:textId="568427D2" w:rsidR="00377C82" w:rsidRDefault="00095F57" w:rsidP="00095F57">
      <w:pPr>
        <w:pStyle w:val="3"/>
        <w:numPr>
          <w:ilvl w:val="0"/>
          <w:numId w:val="0"/>
        </w:numPr>
      </w:pPr>
      <w:bookmarkStart w:id="25" w:name="_Toc464164319"/>
      <w:r>
        <w:t>3.</w:t>
      </w:r>
      <w:r w:rsidR="005948D0">
        <w:t>6</w:t>
      </w:r>
      <w:r>
        <w:t>.1</w:t>
      </w:r>
      <w:r w:rsidR="00F131CB">
        <w:rPr>
          <w:rFonts w:hint="eastAsia"/>
        </w:rPr>
        <w:t>用户界面</w:t>
      </w:r>
      <w:bookmarkEnd w:id="25"/>
    </w:p>
    <w:p w14:paraId="79D8751E" w14:textId="77777777" w:rsidR="00AD46AD" w:rsidRPr="00AD46AD" w:rsidRDefault="00AD46AD" w:rsidP="00AD46AD">
      <w:pPr>
        <w:widowControl/>
        <w:ind w:firstLine="500"/>
        <w:rPr>
          <w:rFonts w:asciiTheme="minorEastAsia" w:eastAsiaTheme="minorEastAsia" w:hAnsiTheme="minorEastAsia" w:cs="微软雅黑"/>
        </w:rPr>
      </w:pPr>
      <w:r w:rsidRPr="00AD46AD">
        <w:rPr>
          <w:rFonts w:asciiTheme="minorEastAsia" w:eastAsiaTheme="minorEastAsia" w:hAnsiTheme="minorEastAsia" w:cs="微软雅黑" w:hint="eastAsia"/>
        </w:rPr>
        <w:t>界面风格：本系统采取图形化用户界面，界面风格简洁，操作方便，支持用户用鼠标和键盘进行操作。</w:t>
      </w:r>
      <w:r w:rsidRPr="00AD46AD">
        <w:rPr>
          <w:rFonts w:asciiTheme="minorEastAsia" w:eastAsiaTheme="minorEastAsia" w:hAnsiTheme="minorEastAsia" w:cs="微软雅黑"/>
        </w:rPr>
        <w:t xml:space="preserve"> </w:t>
      </w:r>
    </w:p>
    <w:p w14:paraId="0012026E" w14:textId="77777777" w:rsidR="00AD46AD" w:rsidRPr="00AD46AD" w:rsidRDefault="00AD46AD" w:rsidP="00AD46AD">
      <w:pPr>
        <w:widowControl/>
        <w:ind w:firstLine="500"/>
        <w:rPr>
          <w:rFonts w:asciiTheme="minorEastAsia" w:eastAsiaTheme="minorEastAsia" w:hAnsiTheme="minorEastAsia" w:cs="微软雅黑"/>
        </w:rPr>
      </w:pPr>
      <w:r w:rsidRPr="00AD46AD">
        <w:rPr>
          <w:rFonts w:asciiTheme="minorEastAsia" w:eastAsiaTheme="minorEastAsia" w:hAnsiTheme="minorEastAsia" w:cs="微软雅黑" w:hint="eastAsia"/>
        </w:rPr>
        <w:t>界面布局:界面布局整齐合理，不会过于复杂。</w:t>
      </w:r>
    </w:p>
    <w:p w14:paraId="389E070F" w14:textId="45131FD3" w:rsidR="00377C82" w:rsidRDefault="00095F57" w:rsidP="00095F57">
      <w:pPr>
        <w:pStyle w:val="3"/>
        <w:numPr>
          <w:ilvl w:val="0"/>
          <w:numId w:val="0"/>
        </w:numPr>
      </w:pPr>
      <w:bookmarkStart w:id="26" w:name="_Toc464164320"/>
      <w:r>
        <w:t>3.</w:t>
      </w:r>
      <w:r w:rsidR="005948D0">
        <w:t>6</w:t>
      </w:r>
      <w:r>
        <w:t>.2</w:t>
      </w:r>
      <w:r w:rsidR="00F131CB">
        <w:rPr>
          <w:rFonts w:hint="eastAsia"/>
        </w:rPr>
        <w:t>硬件接口</w:t>
      </w:r>
      <w:bookmarkEnd w:id="26"/>
    </w:p>
    <w:p w14:paraId="5E347C60" w14:textId="1E945455" w:rsidR="00AD46AD" w:rsidRPr="00AD46AD" w:rsidRDefault="00AD46AD" w:rsidP="00AD46AD">
      <w:pPr>
        <w:ind w:left="720"/>
      </w:pPr>
      <w:r>
        <w:rPr>
          <w:rFonts w:hint="eastAsia"/>
        </w:rPr>
        <w:t>无</w:t>
      </w:r>
    </w:p>
    <w:p w14:paraId="05E7584A" w14:textId="6FB2DFDD" w:rsidR="00377C82" w:rsidRDefault="00095F57" w:rsidP="00095F57">
      <w:pPr>
        <w:pStyle w:val="3"/>
        <w:numPr>
          <w:ilvl w:val="0"/>
          <w:numId w:val="0"/>
        </w:numPr>
      </w:pPr>
      <w:bookmarkStart w:id="27" w:name="_Toc464164321"/>
      <w:r>
        <w:t>3.</w:t>
      </w:r>
      <w:r w:rsidR="005948D0">
        <w:t>6</w:t>
      </w:r>
      <w:r>
        <w:t>.3</w:t>
      </w:r>
      <w:r w:rsidR="00F131CB">
        <w:rPr>
          <w:rFonts w:hint="eastAsia"/>
        </w:rPr>
        <w:t>软件接口</w:t>
      </w:r>
      <w:bookmarkEnd w:id="27"/>
    </w:p>
    <w:p w14:paraId="1DFC65A5" w14:textId="77777777" w:rsidR="00AD46AD" w:rsidRPr="007B39C2" w:rsidRDefault="00AD46AD" w:rsidP="00AD46AD">
      <w:pPr>
        <w:widowControl/>
        <w:ind w:firstLine="660"/>
        <w:rPr>
          <w:rFonts w:ascii="微软雅黑" w:eastAsia="微软雅黑" w:hAnsi="微软雅黑" w:cs="微软雅黑"/>
          <w:sz w:val="24"/>
          <w:szCs w:val="24"/>
        </w:rPr>
      </w:pPr>
      <w:r w:rsidRPr="00AD46AD">
        <w:rPr>
          <w:rFonts w:asciiTheme="minorEastAsia" w:eastAsiaTheme="minorEastAsia" w:hAnsiTheme="minorEastAsia" w:cs="微软雅黑" w:hint="eastAsia"/>
        </w:rPr>
        <w:t>此系统运行在windows  x86环境下，数据保存在数据库中，需要机器具有JRE</w:t>
      </w:r>
      <w:r w:rsidRPr="007B39C2">
        <w:rPr>
          <w:rFonts w:ascii="微软雅黑" w:eastAsia="微软雅黑" w:hAnsi="微软雅黑" w:cs="微软雅黑" w:hint="eastAsia"/>
          <w:sz w:val="24"/>
          <w:szCs w:val="24"/>
        </w:rPr>
        <w:t>。</w:t>
      </w:r>
    </w:p>
    <w:p w14:paraId="13E397BD" w14:textId="67F904FF" w:rsidR="00377C82" w:rsidRDefault="00095F57" w:rsidP="00095F57">
      <w:pPr>
        <w:pStyle w:val="3"/>
        <w:numPr>
          <w:ilvl w:val="0"/>
          <w:numId w:val="0"/>
        </w:numPr>
      </w:pPr>
      <w:bookmarkStart w:id="28" w:name="_Toc464164322"/>
      <w:r>
        <w:t>3.</w:t>
      </w:r>
      <w:r w:rsidR="005948D0">
        <w:t>6</w:t>
      </w:r>
      <w:r>
        <w:t>.4</w:t>
      </w:r>
      <w:r w:rsidR="00F131CB">
        <w:rPr>
          <w:rFonts w:hint="eastAsia"/>
        </w:rPr>
        <w:t>通信接口</w:t>
      </w:r>
      <w:bookmarkEnd w:id="28"/>
    </w:p>
    <w:p w14:paraId="7EE5B162" w14:textId="0FFE055D" w:rsidR="009066C3" w:rsidRDefault="00AD46AD" w:rsidP="00034A49">
      <w:pPr>
        <w:widowControl/>
        <w:ind w:firstLine="720"/>
        <w:rPr>
          <w:rFonts w:asciiTheme="minorEastAsia" w:eastAsiaTheme="minorEastAsia" w:hAnsiTheme="minorEastAsia" w:cs="微软雅黑" w:hint="eastAsia"/>
        </w:rPr>
      </w:pPr>
      <w:bookmarkStart w:id="29" w:name="_Toc463978822"/>
      <w:r w:rsidRPr="00AD46AD">
        <w:rPr>
          <w:rFonts w:asciiTheme="minorEastAsia" w:eastAsiaTheme="minorEastAsia" w:hAnsiTheme="minorEastAsia" w:cs="微软雅黑" w:hint="eastAsia"/>
        </w:rPr>
        <w:t>CI：客户端与服务器使用RMI进行通信</w:t>
      </w:r>
      <w:bookmarkEnd w:id="29"/>
    </w:p>
    <w:p w14:paraId="755581EB" w14:textId="61220E55" w:rsidR="00944822" w:rsidRPr="009066C3" w:rsidRDefault="00944822" w:rsidP="009066C3">
      <w:pPr>
        <w:widowControl/>
        <w:ind w:firstLine="720"/>
        <w:rPr>
          <w:rFonts w:asciiTheme="minorEastAsia" w:eastAsiaTheme="minorEastAsia" w:hAnsiTheme="minorEastAsia" w:cs="微软雅黑"/>
        </w:rPr>
      </w:pPr>
    </w:p>
    <w:sectPr w:rsidR="00944822" w:rsidRPr="009066C3">
      <w:headerReference w:type="default" r:id="rId18"/>
      <w:footerReference w:type="default" r:id="rId19"/>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Linzhang Wang" w:date="2016-10-14T09:47:00Z" w:initials="Microsoft">
    <w:p w14:paraId="37D99AB2" w14:textId="15C71794" w:rsidR="00A12E53" w:rsidRDefault="00A12E53">
      <w:pPr>
        <w:pStyle w:val="af4"/>
      </w:pPr>
      <w:r>
        <w:rPr>
          <w:rStyle w:val="af3"/>
        </w:rPr>
        <w:annotationRef/>
      </w:r>
      <w:r>
        <w:t>应该还有Admin</w:t>
      </w:r>
    </w:p>
  </w:comment>
  <w:comment w:id="9" w:author="Linzhang Wang" w:date="2016-10-14T10:05:00Z" w:initials="Microsoft">
    <w:p w14:paraId="40F1DDE3" w14:textId="779B9E1D" w:rsidR="0072697D" w:rsidRDefault="0072697D">
      <w:pPr>
        <w:pStyle w:val="af4"/>
      </w:pPr>
      <w:r>
        <w:rPr>
          <w:rStyle w:val="af3"/>
        </w:rPr>
        <w:annotationRef/>
      </w:r>
      <w:r>
        <w:t>给出各个功能的具体名称</w:t>
      </w:r>
    </w:p>
  </w:comment>
  <w:comment w:id="18" w:author="Linzhang Wang" w:date="2016-10-14T10:06:00Z" w:initials="Microsoft">
    <w:p w14:paraId="35A3AA67" w14:textId="77777777" w:rsidR="0072697D" w:rsidRDefault="0072697D">
      <w:pPr>
        <w:pStyle w:val="af4"/>
      </w:pPr>
      <w:r>
        <w:rPr>
          <w:rStyle w:val="af3"/>
        </w:rPr>
        <w:annotationRef/>
      </w:r>
      <w:r>
        <w:t>可以增加注册、</w:t>
      </w:r>
      <w:r>
        <w:rPr>
          <w:rFonts w:hint="eastAsia"/>
        </w:rPr>
        <w:t>找回</w:t>
      </w:r>
      <w:r>
        <w:t>密码</w:t>
      </w:r>
      <w:r w:rsidR="00E05B13">
        <w:t>；</w:t>
      </w:r>
    </w:p>
    <w:p w14:paraId="6F6F320F" w14:textId="77777777" w:rsidR="00E05B13" w:rsidRDefault="00E05B13">
      <w:pPr>
        <w:pStyle w:val="af4"/>
      </w:pPr>
    </w:p>
    <w:p w14:paraId="280DA3FD" w14:textId="4B021DD4" w:rsidR="00E05B13" w:rsidRDefault="00E05B13">
      <w:pPr>
        <w:pStyle w:val="af4"/>
      </w:pPr>
      <w:r>
        <w:t>给</w:t>
      </w:r>
      <w:r>
        <w:rPr>
          <w:rFonts w:hint="eastAsia"/>
        </w:rPr>
        <w:t>管理员</w:t>
      </w:r>
      <w:r>
        <w:t>提供</w:t>
      </w:r>
      <w:r>
        <w:rPr>
          <w:rFonts w:hint="eastAsia"/>
        </w:rPr>
        <w:t>审批</w:t>
      </w:r>
      <w:r>
        <w:t>、确认用户注册功能</w:t>
      </w:r>
    </w:p>
  </w:comment>
  <w:comment w:id="23" w:author="Linzhang Wang" w:date="2016-10-14T10:08:00Z" w:initials="Microsoft">
    <w:p w14:paraId="2B3F3711" w14:textId="530D34D1" w:rsidR="00E05B13" w:rsidRDefault="00E05B13">
      <w:pPr>
        <w:pStyle w:val="af4"/>
      </w:pPr>
      <w:r>
        <w:rPr>
          <w:rStyle w:val="af3"/>
        </w:rPr>
        <w:annotationRef/>
      </w:r>
      <w:r>
        <w:rPr>
          <w:rFonts w:hint="eastAsia"/>
        </w:rPr>
        <w:t>由于</w:t>
      </w:r>
      <w:r>
        <w:t>是在线，</w:t>
      </w:r>
      <w:r>
        <w:rPr>
          <w:rFonts w:hint="eastAsia"/>
        </w:rPr>
        <w:t>应</w:t>
      </w:r>
      <w:r>
        <w:t>提供安全性的规定，</w:t>
      </w:r>
      <w:r>
        <w:rPr>
          <w:rFonts w:hint="eastAsia"/>
        </w:rPr>
        <w:t>另外</w:t>
      </w:r>
      <w:r>
        <w:t>，</w:t>
      </w:r>
      <w:r>
        <w:rPr>
          <w:rFonts w:hint="eastAsia"/>
        </w:rPr>
        <w:t>需要</w:t>
      </w:r>
      <w:r>
        <w:t>规定对浏览器的支持要求</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D99AB2" w15:done="0"/>
  <w15:commentEx w15:paraId="40F1DDE3" w15:done="0"/>
  <w15:commentEx w15:paraId="280DA3FD" w15:done="0"/>
  <w15:commentEx w15:paraId="2B3F371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D4BFC" w14:textId="77777777" w:rsidR="00BC32BB" w:rsidRDefault="00BC32BB">
      <w:pPr>
        <w:spacing w:line="240" w:lineRule="auto"/>
      </w:pPr>
      <w:r>
        <w:separator/>
      </w:r>
    </w:p>
  </w:endnote>
  <w:endnote w:type="continuationSeparator" w:id="0">
    <w:p w14:paraId="0322D95F" w14:textId="77777777" w:rsidR="00BC32BB" w:rsidRDefault="00BC3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7C82" w14:paraId="5DF185DB" w14:textId="77777777">
      <w:tc>
        <w:tcPr>
          <w:tcW w:w="3162" w:type="dxa"/>
          <w:tcBorders>
            <w:top w:val="nil"/>
            <w:left w:val="nil"/>
            <w:bottom w:val="nil"/>
            <w:right w:val="nil"/>
          </w:tcBorders>
        </w:tcPr>
        <w:p w14:paraId="6C2A4684" w14:textId="77777777" w:rsidR="00377C82" w:rsidRDefault="00F131CB">
          <w:pPr>
            <w:ind w:right="360"/>
          </w:pPr>
          <w:r>
            <w:rPr>
              <w:rFonts w:ascii="Times New Roman"/>
              <w:noProof/>
            </w:rPr>
            <w:t>Confidential</w:t>
          </w:r>
        </w:p>
      </w:tc>
      <w:tc>
        <w:tcPr>
          <w:tcW w:w="3162" w:type="dxa"/>
          <w:tcBorders>
            <w:top w:val="nil"/>
            <w:left w:val="nil"/>
            <w:bottom w:val="nil"/>
            <w:right w:val="nil"/>
          </w:tcBorders>
        </w:tcPr>
        <w:p w14:paraId="2CE0206D" w14:textId="77777777" w:rsidR="00377C82" w:rsidRDefault="00F131C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809CB">
            <w:rPr>
              <w:rFonts w:ascii="Times New Roman" w:hint="eastAsia"/>
            </w:rPr>
            <w:t>&lt;</w:t>
          </w:r>
          <w:r w:rsidR="00A809CB">
            <w:rPr>
              <w:rFonts w:ascii="Times New Roman" w:hint="eastAsia"/>
            </w:rPr>
            <w:t>公司名称</w:t>
          </w:r>
          <w:r w:rsidR="00A809CB">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14:paraId="2D48D3C9" w14:textId="6625AA22" w:rsidR="00377C82" w:rsidRDefault="00F131C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F92">
            <w:rPr>
              <w:rStyle w:val="a8"/>
              <w:rFonts w:ascii="Times New Roman"/>
              <w:noProof/>
            </w:rPr>
            <w:t>13</w:t>
          </w:r>
          <w:r>
            <w:rPr>
              <w:rStyle w:val="a8"/>
              <w:rFonts w:ascii="Times New Roman"/>
              <w:noProof/>
            </w:rPr>
            <w:fldChar w:fldCharType="end"/>
          </w:r>
        </w:p>
      </w:tc>
    </w:tr>
  </w:tbl>
  <w:p w14:paraId="15A91979" w14:textId="77777777" w:rsidR="00377C82" w:rsidRDefault="00377C8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C4DCA" w14:textId="77777777" w:rsidR="00BC32BB" w:rsidRDefault="00BC32BB">
      <w:pPr>
        <w:spacing w:line="240" w:lineRule="auto"/>
      </w:pPr>
      <w:r>
        <w:separator/>
      </w:r>
    </w:p>
  </w:footnote>
  <w:footnote w:type="continuationSeparator" w:id="0">
    <w:p w14:paraId="4D8853CA" w14:textId="77777777" w:rsidR="00BC32BB" w:rsidRDefault="00BC3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F187A" w14:textId="77777777" w:rsidR="00377C82" w:rsidRDefault="00377C82">
    <w:pPr>
      <w:rPr>
        <w:sz w:val="24"/>
      </w:rPr>
    </w:pPr>
  </w:p>
  <w:p w14:paraId="7A0ABFEE" w14:textId="77777777" w:rsidR="00377C82" w:rsidRDefault="00377C82">
    <w:pPr>
      <w:pBdr>
        <w:top w:val="single" w:sz="6" w:space="1" w:color="auto"/>
      </w:pBdr>
      <w:rPr>
        <w:sz w:val="24"/>
      </w:rPr>
    </w:pPr>
  </w:p>
  <w:p w14:paraId="097215D6" w14:textId="77777777" w:rsidR="00377C82" w:rsidRDefault="00F131C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809CB">
      <w:rPr>
        <w:rFonts w:ascii="Arial" w:hAnsi="Arial" w:hint="eastAsia"/>
        <w:b/>
        <w:sz w:val="36"/>
      </w:rPr>
      <w:t>&lt;</w:t>
    </w:r>
    <w:r w:rsidR="00A809CB">
      <w:rPr>
        <w:rFonts w:ascii="Arial" w:hAnsi="Arial" w:hint="eastAsia"/>
        <w:b/>
        <w:sz w:val="36"/>
      </w:rPr>
      <w:t>公司名称</w:t>
    </w:r>
    <w:r w:rsidR="00A809CB">
      <w:rPr>
        <w:rFonts w:ascii="Arial" w:hAnsi="Arial" w:hint="eastAsia"/>
        <w:b/>
        <w:sz w:val="36"/>
      </w:rPr>
      <w:t>&gt;</w:t>
    </w:r>
    <w:r>
      <w:rPr>
        <w:rFonts w:ascii="Arial" w:hAnsi="Arial"/>
        <w:b/>
        <w:sz w:val="36"/>
      </w:rPr>
      <w:fldChar w:fldCharType="end"/>
    </w:r>
  </w:p>
  <w:p w14:paraId="78BC5654" w14:textId="77777777" w:rsidR="00377C82" w:rsidRDefault="00377C82">
    <w:pPr>
      <w:pBdr>
        <w:bottom w:val="single" w:sz="6" w:space="1" w:color="auto"/>
      </w:pBdr>
      <w:jc w:val="right"/>
      <w:rPr>
        <w:sz w:val="24"/>
      </w:rPr>
    </w:pPr>
  </w:p>
  <w:p w14:paraId="6C48DF6E" w14:textId="77777777" w:rsidR="00377C82" w:rsidRDefault="00377C82">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7C82" w14:paraId="311758FB" w14:textId="77777777">
      <w:tc>
        <w:tcPr>
          <w:tcW w:w="6379" w:type="dxa"/>
        </w:tcPr>
        <w:p w14:paraId="06B24F87" w14:textId="77777777" w:rsidR="00377C82" w:rsidRDefault="00F131CB">
          <w:r>
            <w:rPr>
              <w:rFonts w:ascii="Times New Roman"/>
            </w:rPr>
            <w:fldChar w:fldCharType="begin"/>
          </w:r>
          <w:r>
            <w:rPr>
              <w:rFonts w:ascii="Times New Roman"/>
            </w:rPr>
            <w:instrText xml:space="preserve"> SUBJECT  \* MERGEFORMAT </w:instrText>
          </w:r>
          <w:r>
            <w:rPr>
              <w:rFonts w:ascii="Times New Roman"/>
            </w:rPr>
            <w:fldChar w:fldCharType="separate"/>
          </w:r>
          <w:r w:rsidR="00A809CB">
            <w:rPr>
              <w:rFonts w:ascii="Times New Roman" w:hint="eastAsia"/>
            </w:rPr>
            <w:t>&lt;</w:t>
          </w:r>
          <w:r w:rsidR="00A809CB">
            <w:rPr>
              <w:rFonts w:ascii="Times New Roman" w:hint="eastAsia"/>
            </w:rPr>
            <w:t>项目名称</w:t>
          </w:r>
          <w:r w:rsidR="00A809CB">
            <w:rPr>
              <w:rFonts w:ascii="Times New Roman" w:hint="eastAsia"/>
            </w:rPr>
            <w:t>&gt;</w:t>
          </w:r>
          <w:r>
            <w:rPr>
              <w:rFonts w:ascii="Times New Roman"/>
            </w:rPr>
            <w:fldChar w:fldCharType="end"/>
          </w:r>
        </w:p>
      </w:tc>
      <w:tc>
        <w:tcPr>
          <w:tcW w:w="3179" w:type="dxa"/>
        </w:tcPr>
        <w:p w14:paraId="01A1A3D8" w14:textId="77777777" w:rsidR="00377C82" w:rsidRDefault="00F131CB">
          <w:pPr>
            <w:tabs>
              <w:tab w:val="left" w:pos="1135"/>
            </w:tabs>
            <w:spacing w:before="40"/>
            <w:ind w:right="68"/>
          </w:pPr>
          <w:r>
            <w:rPr>
              <w:rFonts w:ascii="Times New Roman"/>
            </w:rPr>
            <w:t xml:space="preserve">  </w:t>
          </w:r>
          <w:r>
            <w:rPr>
              <w:rFonts w:ascii="Times New Roman"/>
              <w:noProof/>
            </w:rPr>
            <w:t>Version:           &lt;1.0&gt;</w:t>
          </w:r>
        </w:p>
      </w:tc>
    </w:tr>
    <w:tr w:rsidR="00377C82" w14:paraId="3798FFE8" w14:textId="77777777">
      <w:tc>
        <w:tcPr>
          <w:tcW w:w="6379" w:type="dxa"/>
        </w:tcPr>
        <w:p w14:paraId="67BD61E9" w14:textId="77777777" w:rsidR="00377C82" w:rsidRDefault="00F131CB">
          <w:r>
            <w:rPr>
              <w:rFonts w:ascii="Times New Roman"/>
            </w:rPr>
            <w:fldChar w:fldCharType="begin"/>
          </w:r>
          <w:r>
            <w:rPr>
              <w:rFonts w:ascii="Times New Roman"/>
            </w:rPr>
            <w:instrText xml:space="preserve"> TITLE  \* MERGEFORMAT </w:instrText>
          </w:r>
          <w:r>
            <w:rPr>
              <w:rFonts w:ascii="Times New Roman"/>
            </w:rPr>
            <w:fldChar w:fldCharType="separate"/>
          </w:r>
          <w:r w:rsidR="00A809CB">
            <w:rPr>
              <w:rFonts w:ascii="Times New Roman" w:hint="eastAsia"/>
            </w:rPr>
            <w:t>软件需求规约</w:t>
          </w:r>
          <w:r>
            <w:rPr>
              <w:rFonts w:ascii="Times New Roman"/>
            </w:rPr>
            <w:fldChar w:fldCharType="end"/>
          </w:r>
        </w:p>
      </w:tc>
      <w:tc>
        <w:tcPr>
          <w:tcW w:w="3179" w:type="dxa"/>
        </w:tcPr>
        <w:p w14:paraId="67620CFC" w14:textId="77777777" w:rsidR="00377C82" w:rsidRDefault="00F131CB">
          <w:r>
            <w:rPr>
              <w:rFonts w:ascii="Times New Roman"/>
            </w:rPr>
            <w:t xml:space="preserve">  </w:t>
          </w:r>
          <w:r>
            <w:rPr>
              <w:rFonts w:ascii="Times New Roman"/>
              <w:noProof/>
            </w:rPr>
            <w:t>Date:  &lt;dd/mmm/yy&gt;</w:t>
          </w:r>
        </w:p>
      </w:tc>
    </w:tr>
    <w:tr w:rsidR="00377C82" w14:paraId="66D96F17" w14:textId="77777777">
      <w:tc>
        <w:tcPr>
          <w:tcW w:w="9558" w:type="dxa"/>
          <w:gridSpan w:val="2"/>
        </w:tcPr>
        <w:p w14:paraId="039E3164" w14:textId="77777777" w:rsidR="00377C82" w:rsidRDefault="00F131CB">
          <w:r>
            <w:rPr>
              <w:rFonts w:ascii="Times New Roman"/>
              <w:noProof/>
            </w:rPr>
            <w:t>&lt;document identifier&gt;</w:t>
          </w:r>
        </w:p>
      </w:tc>
    </w:tr>
  </w:tbl>
  <w:p w14:paraId="3E87B42D" w14:textId="77777777" w:rsidR="00377C82" w:rsidRDefault="00377C8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F67883"/>
    <w:multiLevelType w:val="hybridMultilevel"/>
    <w:tmpl w:val="330E30A6"/>
    <w:lvl w:ilvl="0" w:tplc="BB16DCD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C07542D"/>
    <w:multiLevelType w:val="multilevel"/>
    <w:tmpl w:val="215050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9EF1F02"/>
    <w:multiLevelType w:val="hybridMultilevel"/>
    <w:tmpl w:val="B7B88DA4"/>
    <w:lvl w:ilvl="0" w:tplc="43D6CCB4">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0"/>
  </w:num>
  <w:num w:numId="3">
    <w:abstractNumId w:val="2"/>
  </w:num>
  <w:num w:numId="4">
    <w:abstractNumId w:val="1"/>
  </w:num>
  <w:num w:numId="5">
    <w:abstractNumId w:val="3"/>
  </w:num>
  <w:num w:numId="6">
    <w:abstractNumId w:val="0"/>
    <w:lvlOverride w:ilvl="0">
      <w:startOverride w:val="3"/>
    </w:lvlOverride>
    <w:lvlOverride w:ilvl="1">
      <w:startOverride w:val="1"/>
    </w:lvlOverride>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徐志航">
    <w15:presenceInfo w15:providerId="Windows Live" w15:userId="2843d28a202d1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CB"/>
    <w:rsid w:val="00034A49"/>
    <w:rsid w:val="00095F57"/>
    <w:rsid w:val="000C3EE3"/>
    <w:rsid w:val="000E1811"/>
    <w:rsid w:val="000E3E0E"/>
    <w:rsid w:val="000F2055"/>
    <w:rsid w:val="000F3A29"/>
    <w:rsid w:val="001863B9"/>
    <w:rsid w:val="001955A5"/>
    <w:rsid w:val="00196545"/>
    <w:rsid w:val="001E3610"/>
    <w:rsid w:val="001E5F09"/>
    <w:rsid w:val="0020662D"/>
    <w:rsid w:val="00222575"/>
    <w:rsid w:val="00225D46"/>
    <w:rsid w:val="00241094"/>
    <w:rsid w:val="00245E88"/>
    <w:rsid w:val="00281C8E"/>
    <w:rsid w:val="002D20C5"/>
    <w:rsid w:val="002D580D"/>
    <w:rsid w:val="002E79B2"/>
    <w:rsid w:val="002F55EF"/>
    <w:rsid w:val="00305044"/>
    <w:rsid w:val="00324E8E"/>
    <w:rsid w:val="00341922"/>
    <w:rsid w:val="00377C82"/>
    <w:rsid w:val="003D0FFC"/>
    <w:rsid w:val="003D47A8"/>
    <w:rsid w:val="004162A5"/>
    <w:rsid w:val="004245B7"/>
    <w:rsid w:val="00482189"/>
    <w:rsid w:val="004A45CA"/>
    <w:rsid w:val="004D219E"/>
    <w:rsid w:val="00551B78"/>
    <w:rsid w:val="00576CF0"/>
    <w:rsid w:val="005948D0"/>
    <w:rsid w:val="005A286F"/>
    <w:rsid w:val="005B32A6"/>
    <w:rsid w:val="005C319C"/>
    <w:rsid w:val="005D3D52"/>
    <w:rsid w:val="0060523C"/>
    <w:rsid w:val="0064699D"/>
    <w:rsid w:val="00651BD9"/>
    <w:rsid w:val="006A7033"/>
    <w:rsid w:val="006F0A95"/>
    <w:rsid w:val="0072697D"/>
    <w:rsid w:val="00761D86"/>
    <w:rsid w:val="007B7443"/>
    <w:rsid w:val="008968DC"/>
    <w:rsid w:val="008A3187"/>
    <w:rsid w:val="008E571A"/>
    <w:rsid w:val="0090040A"/>
    <w:rsid w:val="009066C3"/>
    <w:rsid w:val="00944822"/>
    <w:rsid w:val="00A12E53"/>
    <w:rsid w:val="00A51403"/>
    <w:rsid w:val="00A809CB"/>
    <w:rsid w:val="00A90F17"/>
    <w:rsid w:val="00AA10E3"/>
    <w:rsid w:val="00AD46AD"/>
    <w:rsid w:val="00B8132A"/>
    <w:rsid w:val="00BB1BE0"/>
    <w:rsid w:val="00BC32BB"/>
    <w:rsid w:val="00BE161F"/>
    <w:rsid w:val="00BE6556"/>
    <w:rsid w:val="00C35E5B"/>
    <w:rsid w:val="00C62832"/>
    <w:rsid w:val="00CE126C"/>
    <w:rsid w:val="00CE18A1"/>
    <w:rsid w:val="00D141EC"/>
    <w:rsid w:val="00D15836"/>
    <w:rsid w:val="00D30544"/>
    <w:rsid w:val="00D320B1"/>
    <w:rsid w:val="00D45A42"/>
    <w:rsid w:val="00D75860"/>
    <w:rsid w:val="00D801F4"/>
    <w:rsid w:val="00DA33BB"/>
    <w:rsid w:val="00DC0C04"/>
    <w:rsid w:val="00DC2F9C"/>
    <w:rsid w:val="00DC4DD3"/>
    <w:rsid w:val="00DE4284"/>
    <w:rsid w:val="00DF307E"/>
    <w:rsid w:val="00E05B13"/>
    <w:rsid w:val="00E07516"/>
    <w:rsid w:val="00E50832"/>
    <w:rsid w:val="00E97F92"/>
    <w:rsid w:val="00F11E90"/>
    <w:rsid w:val="00F131CB"/>
    <w:rsid w:val="00F573FA"/>
    <w:rsid w:val="00F577B2"/>
    <w:rsid w:val="00F70465"/>
    <w:rsid w:val="00F80470"/>
    <w:rsid w:val="00FC73D1"/>
    <w:rsid w:val="00FD0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8BF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281C8E"/>
    <w:pPr>
      <w:ind w:firstLineChars="200" w:firstLine="420"/>
    </w:pPr>
  </w:style>
  <w:style w:type="table" w:styleId="af2">
    <w:name w:val="Table Grid"/>
    <w:basedOn w:val="a1"/>
    <w:uiPriority w:val="39"/>
    <w:rsid w:val="00305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A12E53"/>
    <w:rPr>
      <w:sz w:val="21"/>
      <w:szCs w:val="21"/>
    </w:rPr>
  </w:style>
  <w:style w:type="paragraph" w:styleId="af4">
    <w:name w:val="annotation text"/>
    <w:basedOn w:val="a"/>
    <w:link w:val="af5"/>
    <w:uiPriority w:val="99"/>
    <w:semiHidden/>
    <w:unhideWhenUsed/>
    <w:rsid w:val="00A12E53"/>
  </w:style>
  <w:style w:type="character" w:customStyle="1" w:styleId="af5">
    <w:name w:val="批注文字 字符"/>
    <w:basedOn w:val="a0"/>
    <w:link w:val="af4"/>
    <w:uiPriority w:val="99"/>
    <w:semiHidden/>
    <w:rsid w:val="00A12E53"/>
    <w:rPr>
      <w:rFonts w:ascii="宋体"/>
    </w:rPr>
  </w:style>
  <w:style w:type="paragraph" w:styleId="af6">
    <w:name w:val="annotation subject"/>
    <w:basedOn w:val="af4"/>
    <w:next w:val="af4"/>
    <w:link w:val="af7"/>
    <w:uiPriority w:val="99"/>
    <w:semiHidden/>
    <w:unhideWhenUsed/>
    <w:rsid w:val="00A12E53"/>
    <w:rPr>
      <w:b/>
      <w:bCs/>
    </w:rPr>
  </w:style>
  <w:style w:type="character" w:customStyle="1" w:styleId="af7">
    <w:name w:val="批注主题 字符"/>
    <w:basedOn w:val="af5"/>
    <w:link w:val="af6"/>
    <w:uiPriority w:val="99"/>
    <w:semiHidden/>
    <w:rsid w:val="00A12E53"/>
    <w:rPr>
      <w:rFonts w:ascii="宋体"/>
      <w:b/>
      <w:bCs/>
    </w:rPr>
  </w:style>
  <w:style w:type="paragraph" w:styleId="af8">
    <w:name w:val="Balloon Text"/>
    <w:basedOn w:val="a"/>
    <w:link w:val="af9"/>
    <w:uiPriority w:val="99"/>
    <w:semiHidden/>
    <w:unhideWhenUsed/>
    <w:rsid w:val="00A12E53"/>
    <w:pPr>
      <w:spacing w:line="240" w:lineRule="auto"/>
    </w:pPr>
    <w:rPr>
      <w:rFonts w:ascii="Times New Roman"/>
      <w:sz w:val="18"/>
      <w:szCs w:val="18"/>
    </w:rPr>
  </w:style>
  <w:style w:type="character" w:customStyle="1" w:styleId="af9">
    <w:name w:val="批注框文本 字符"/>
    <w:basedOn w:val="a0"/>
    <w:link w:val="af8"/>
    <w:uiPriority w:val="99"/>
    <w:semiHidden/>
    <w:rsid w:val="00A12E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556</Words>
  <Characters>3174</Characters>
  <Application>Microsoft Office Word</Application>
  <DocSecurity>0</DocSecurity>
  <Lines>26</Lines>
  <Paragraphs>7</Paragraphs>
  <ScaleCrop>false</ScaleCrop>
  <Manager/>
  <Company>南京大学</Company>
  <LinksUpToDate>false</LinksUpToDate>
  <CharactersWithSpaces>3723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SmartOJ系统</dc:subject>
  <dc:creator>刘驭壬、徐志航、汤闻誉、乔泽清</dc:creator>
  <cp:keywords/>
  <dc:description/>
  <cp:lastModifiedBy>徐志航</cp:lastModifiedBy>
  <cp:revision>35</cp:revision>
  <dcterms:created xsi:type="dcterms:W3CDTF">2016-10-14T00:39:00Z</dcterms:created>
  <dcterms:modified xsi:type="dcterms:W3CDTF">2016-10-20T12:20:00Z</dcterms:modified>
  <cp:category/>
</cp:coreProperties>
</file>